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D082" w14:textId="77777777" w:rsidR="007B3EBB" w:rsidRDefault="00E35ACB">
      <w:pPr>
        <w:jc w:val="right"/>
      </w:pPr>
      <w:r>
        <w:t>March 2022</w:t>
      </w:r>
    </w:p>
    <w:p w14:paraId="3456FA45" w14:textId="77777777" w:rsidR="007B3EBB" w:rsidRDefault="007B3EBB">
      <w:pPr>
        <w:jc w:val="right"/>
      </w:pPr>
    </w:p>
    <w:p w14:paraId="07CC0A41" w14:textId="77777777" w:rsidR="007B3EBB" w:rsidRDefault="00E35ACB">
      <w:pPr>
        <w:spacing w:line="167" w:lineRule="auto"/>
        <w:jc w:val="right"/>
        <w:rPr>
          <w:rFonts w:ascii="Oswald" w:eastAsia="Oswald" w:hAnsi="Oswald" w:cs="Oswald"/>
          <w:b/>
          <w:color w:val="AD9F9F"/>
          <w:sz w:val="120"/>
          <w:szCs w:val="120"/>
        </w:rPr>
      </w:pPr>
      <w:r>
        <w:rPr>
          <w:rFonts w:ascii="Oswald" w:eastAsia="Oswald" w:hAnsi="Oswald" w:cs="Oswald"/>
          <w:b/>
          <w:color w:val="AD9F9F"/>
          <w:sz w:val="120"/>
          <w:szCs w:val="120"/>
        </w:rPr>
        <w:t>Docs for developers</w:t>
      </w:r>
    </w:p>
    <w:p w14:paraId="39B20348" w14:textId="1BAF4610" w:rsidR="007B3EBB" w:rsidRDefault="00E35ACB">
      <w:pPr>
        <w:pStyle w:val="Subtitle"/>
        <w:spacing w:line="167" w:lineRule="auto"/>
        <w:jc w:val="right"/>
      </w:pPr>
      <w:bookmarkStart w:id="0" w:name="_957otuuz111v" w:colFirst="0" w:colLast="0"/>
      <w:bookmarkEnd w:id="0"/>
      <w:r>
        <w:t xml:space="preserve">An </w:t>
      </w:r>
      <w:del w:id="1" w:author="Thayna Des" w:date="2022-04-03T23:08:00Z">
        <w:r w:rsidDel="00DB2223">
          <w:delText>engineers</w:delText>
        </w:r>
      </w:del>
      <w:ins w:id="2" w:author="Thayna Des" w:date="2022-04-03T23:08:00Z">
        <w:r w:rsidR="00DB2223">
          <w:t>engineer’s</w:t>
        </w:r>
      </w:ins>
      <w:r>
        <w:t xml:space="preserve"> field guide to technical writing</w:t>
      </w:r>
    </w:p>
    <w:p w14:paraId="7D34A650" w14:textId="77777777" w:rsidR="007B3EBB" w:rsidRDefault="00E35ACB">
      <w:pPr>
        <w:pStyle w:val="Subtitle"/>
        <w:ind w:left="3330"/>
        <w:rPr>
          <w:sz w:val="26"/>
          <w:szCs w:val="26"/>
        </w:rPr>
      </w:pPr>
      <w:bookmarkStart w:id="3" w:name="_hhzrsxocqy7e" w:colFirst="0" w:colLast="0"/>
      <w:bookmarkEnd w:id="3"/>
      <w:r>
        <w:rPr>
          <w:sz w:val="26"/>
          <w:szCs w:val="26"/>
        </w:rPr>
        <w:t xml:space="preserve">By Jared Bhatti, Zachary Sarah Corleissen, Jen Lambourne,David Nunes, Heidi Waterhouse </w:t>
      </w:r>
    </w:p>
    <w:p w14:paraId="67DD3E00" w14:textId="77777777" w:rsidR="007B3EBB" w:rsidRDefault="00E35ACB">
      <w:r>
        <w:rPr>
          <w:noProof/>
        </w:rPr>
        <w:drawing>
          <wp:anchor distT="114300" distB="114300" distL="114300" distR="114300" simplePos="0" relativeHeight="251658240" behindDoc="0" locked="0" layoutInCell="1" hidden="0" allowOverlap="1" wp14:anchorId="2C285E70" wp14:editId="23BBA922">
            <wp:simplePos x="0" y="0"/>
            <wp:positionH relativeFrom="column">
              <wp:posOffset>-914399</wp:posOffset>
            </wp:positionH>
            <wp:positionV relativeFrom="paragraph">
              <wp:posOffset>134798</wp:posOffset>
            </wp:positionV>
            <wp:extent cx="7562850" cy="2126151"/>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t="17737" b="44809"/>
                    <a:stretch>
                      <a:fillRect/>
                    </a:stretch>
                  </pic:blipFill>
                  <pic:spPr>
                    <a:xfrm>
                      <a:off x="0" y="0"/>
                      <a:ext cx="7562850" cy="2126151"/>
                    </a:xfrm>
                    <a:prstGeom prst="rect">
                      <a:avLst/>
                    </a:prstGeom>
                    <a:ln/>
                  </pic:spPr>
                </pic:pic>
              </a:graphicData>
            </a:graphic>
          </wp:anchor>
        </w:drawing>
      </w:r>
    </w:p>
    <w:p w14:paraId="2DA0786B" w14:textId="77777777" w:rsidR="007B3EBB" w:rsidRDefault="007B3EBB"/>
    <w:p w14:paraId="0038625D" w14:textId="77777777" w:rsidR="007B3EBB" w:rsidRDefault="007B3EBB"/>
    <w:p w14:paraId="0E2233D3" w14:textId="77777777" w:rsidR="007B3EBB" w:rsidRDefault="007B3EBB"/>
    <w:p w14:paraId="512AD54F" w14:textId="77777777" w:rsidR="007B3EBB" w:rsidRDefault="007B3EBB"/>
    <w:p w14:paraId="73460D9F" w14:textId="77777777" w:rsidR="007B3EBB" w:rsidRDefault="007B3EBB"/>
    <w:p w14:paraId="61857B94" w14:textId="77777777" w:rsidR="007B3EBB" w:rsidRDefault="007B3EBB"/>
    <w:p w14:paraId="58E2CF7B" w14:textId="77777777" w:rsidR="007B3EBB" w:rsidRDefault="007B3EBB"/>
    <w:p w14:paraId="103E7F0C" w14:textId="77777777" w:rsidR="007B3EBB" w:rsidRDefault="007B3EBB"/>
    <w:p w14:paraId="489CAF46" w14:textId="77777777" w:rsidR="007B3EBB" w:rsidRDefault="007B3EBB"/>
    <w:p w14:paraId="3DFCE7F2" w14:textId="77777777" w:rsidR="007B3EBB" w:rsidRDefault="007B3EBB"/>
    <w:p w14:paraId="2A5B0EC0" w14:textId="77777777" w:rsidR="007B3EBB" w:rsidRDefault="007B3EBB"/>
    <w:p w14:paraId="02519B71" w14:textId="77777777" w:rsidR="007B3EBB" w:rsidRDefault="007B3EBB"/>
    <w:p w14:paraId="0FC500AA" w14:textId="77777777" w:rsidR="007B3EBB" w:rsidRDefault="007B3EBB"/>
    <w:p w14:paraId="13B73F99" w14:textId="77777777" w:rsidR="007B3EBB" w:rsidRDefault="007B3EBB"/>
    <w:p w14:paraId="780F7FC9" w14:textId="77777777" w:rsidR="007B3EBB" w:rsidRDefault="007B3EBB"/>
    <w:p w14:paraId="05A62C7F" w14:textId="77777777" w:rsidR="007B3EBB" w:rsidRDefault="00E35ACB">
      <w:pPr>
        <w:spacing w:line="192" w:lineRule="auto"/>
        <w:jc w:val="center"/>
        <w:rPr>
          <w:rFonts w:ascii="Oswald" w:eastAsia="Oswald" w:hAnsi="Oswald" w:cs="Oswald"/>
          <w:sz w:val="60"/>
          <w:szCs w:val="60"/>
        </w:rPr>
      </w:pPr>
      <w:r>
        <w:rPr>
          <w:rFonts w:ascii="Oswald" w:eastAsia="Oswald" w:hAnsi="Oswald" w:cs="Oswald"/>
          <w:sz w:val="60"/>
          <w:szCs w:val="60"/>
        </w:rPr>
        <w:t xml:space="preserve">Docs for developers: book review </w:t>
      </w:r>
    </w:p>
    <w:p w14:paraId="5305BBF5" w14:textId="77777777" w:rsidR="007B3EBB" w:rsidRDefault="00E35ACB">
      <w:pPr>
        <w:spacing w:line="192" w:lineRule="auto"/>
        <w:jc w:val="center"/>
        <w:rPr>
          <w:rFonts w:ascii="Oswald" w:eastAsia="Oswald" w:hAnsi="Oswald" w:cs="Oswald"/>
          <w:shd w:val="clear" w:color="auto" w:fill="DBD6DC"/>
        </w:rPr>
      </w:pPr>
      <w:r>
        <w:rPr>
          <w:rFonts w:ascii="Oswald" w:eastAsia="Oswald" w:hAnsi="Oswald" w:cs="Oswald"/>
          <w:shd w:val="clear" w:color="auto" w:fill="DBD6DC"/>
        </w:rPr>
        <w:t xml:space="preserve">Reviewed by Natalia Dowding   </w:t>
      </w:r>
    </w:p>
    <w:p w14:paraId="1E088C35" w14:textId="77777777" w:rsidR="007B3EBB" w:rsidRDefault="007B3EBB"/>
    <w:p w14:paraId="48F79DCD" w14:textId="77777777" w:rsidR="007B3EBB" w:rsidRDefault="007B3EBB">
      <w:pPr>
        <w:ind w:right="0"/>
      </w:pPr>
    </w:p>
    <w:p w14:paraId="5E6DA56D" w14:textId="77777777" w:rsidR="007B3EBB" w:rsidRDefault="007B3EBB">
      <w:pPr>
        <w:ind w:right="0"/>
        <w:rPr>
          <w:color w:val="0E101A"/>
        </w:rPr>
      </w:pPr>
    </w:p>
    <w:p w14:paraId="2F702C47" w14:textId="543E175C" w:rsidR="007B3EBB" w:rsidRDefault="00E35ACB">
      <w:pPr>
        <w:ind w:right="0"/>
        <w:rPr>
          <w:color w:val="0E101A"/>
        </w:rPr>
      </w:pPr>
      <w:r>
        <w:rPr>
          <w:color w:val="0E101A"/>
        </w:rPr>
        <w:t xml:space="preserve">Unlike many other </w:t>
      </w:r>
      <w:ins w:id="4" w:author="Thayna Des" w:date="2022-04-03T23:10:00Z">
        <w:r w:rsidR="0011633F">
          <w:rPr>
            <w:color w:val="0E101A"/>
          </w:rPr>
          <w:t>publications</w:t>
        </w:r>
      </w:ins>
      <w:del w:id="5" w:author="Thayna Des" w:date="2022-04-03T23:10:00Z">
        <w:r w:rsidDel="0011633F">
          <w:rPr>
            <w:color w:val="0E101A"/>
          </w:rPr>
          <w:delText>books</w:delText>
        </w:r>
      </w:del>
      <w:r>
        <w:rPr>
          <w:color w:val="0E101A"/>
        </w:rPr>
        <w:t xml:space="preserve"> in </w:t>
      </w:r>
      <w:ins w:id="6" w:author="Thayna Des" w:date="2022-04-03T23:11:00Z">
        <w:r w:rsidR="0011633F">
          <w:rPr>
            <w:color w:val="0E101A"/>
          </w:rPr>
          <w:t xml:space="preserve">the Technical Writing </w:t>
        </w:r>
      </w:ins>
      <w:del w:id="7" w:author="Thayna Des" w:date="2022-04-03T23:11:00Z">
        <w:r w:rsidDel="0011633F">
          <w:rPr>
            <w:color w:val="0E101A"/>
          </w:rPr>
          <w:delText>this</w:delText>
        </w:r>
      </w:del>
      <w:r>
        <w:rPr>
          <w:color w:val="0E101A"/>
        </w:rPr>
        <w:t xml:space="preserve"> field, th</w:t>
      </w:r>
      <w:ins w:id="8" w:author="Thayna Des" w:date="2022-04-03T23:11:00Z">
        <w:r w:rsidR="0011633F">
          <w:rPr>
            <w:color w:val="0E101A"/>
          </w:rPr>
          <w:t>is</w:t>
        </w:r>
      </w:ins>
      <w:del w:id="9" w:author="Thayna Des" w:date="2022-04-03T23:11:00Z">
        <w:r w:rsidDel="0011633F">
          <w:rPr>
            <w:color w:val="0E101A"/>
          </w:rPr>
          <w:delText>e</w:delText>
        </w:r>
      </w:del>
      <w:r>
        <w:rPr>
          <w:color w:val="0E101A"/>
        </w:rPr>
        <w:t xml:space="preserve"> book is intended for developers who face the necessity to create their own documentation rather than writers. The aim of the authors was to equip developers with a comprehensive guide to creating successful and effective documentation</w:t>
      </w:r>
      <w:del w:id="10" w:author="Thayna Des" w:date="2022-04-03T23:11:00Z">
        <w:r w:rsidDel="0011633F">
          <w:rPr>
            <w:color w:val="0E101A"/>
          </w:rPr>
          <w:delText xml:space="preserve">.  </w:delText>
        </w:r>
      </w:del>
      <w:ins w:id="11" w:author="Thayna Des" w:date="2022-04-03T23:11:00Z">
        <w:r w:rsidR="0011633F">
          <w:rPr>
            <w:color w:val="0E101A"/>
          </w:rPr>
          <w:t xml:space="preserve">. </w:t>
        </w:r>
      </w:ins>
    </w:p>
    <w:p w14:paraId="7D5F65EC" w14:textId="77777777" w:rsidR="007B3EBB" w:rsidRDefault="007B3EBB">
      <w:pPr>
        <w:ind w:right="0"/>
        <w:rPr>
          <w:color w:val="0E101A"/>
        </w:rPr>
      </w:pPr>
    </w:p>
    <w:p w14:paraId="4FD60F89" w14:textId="771F90AF" w:rsidR="007B3EBB" w:rsidRDefault="00E35ACB">
      <w:pPr>
        <w:ind w:right="0"/>
        <w:rPr>
          <w:color w:val="0E101A"/>
        </w:rPr>
      </w:pPr>
      <w:r>
        <w:rPr>
          <w:color w:val="0E101A"/>
        </w:rPr>
        <w:t xml:space="preserve">This relatively small volume covers several topics, leading the aspiring writer through all steps of documentation creation, from audience analysis to maintenance and deprecating. Each of these topics is a big subject on its own. The authors </w:t>
      </w:r>
      <w:ins w:id="12" w:author="Thayna Des" w:date="2022-04-03T23:14:00Z">
        <w:r w:rsidR="0011633F">
          <w:rPr>
            <w:color w:val="0E101A"/>
          </w:rPr>
          <w:t>opted for</w:t>
        </w:r>
      </w:ins>
      <w:del w:id="13" w:author="Thayna Des" w:date="2022-04-03T23:14:00Z">
        <w:r w:rsidDel="0011633F">
          <w:rPr>
            <w:color w:val="0E101A"/>
          </w:rPr>
          <w:delText xml:space="preserve">took the </w:delText>
        </w:r>
      </w:del>
      <w:del w:id="14" w:author="Thayna Des" w:date="2022-04-03T23:13:00Z">
        <w:r w:rsidDel="0011633F">
          <w:rPr>
            <w:color w:val="0E101A"/>
          </w:rPr>
          <w:delText xml:space="preserve">path of </w:delText>
        </w:r>
      </w:del>
      <w:r>
        <w:rPr>
          <w:color w:val="0E101A"/>
        </w:rPr>
        <w:t>extracting the bare essentials and leaving the details behind. In addition</w:t>
      </w:r>
      <w:ins w:id="15" w:author="Thayna Des" w:date="2022-04-03T23:14:00Z">
        <w:r w:rsidR="00421C6F">
          <w:rPr>
            <w:color w:val="0E101A"/>
          </w:rPr>
          <w:t>,</w:t>
        </w:r>
      </w:ins>
      <w:del w:id="16" w:author="Thayna Des" w:date="2022-04-03T23:14:00Z">
        <w:r w:rsidDel="00421C6F">
          <w:rPr>
            <w:color w:val="0E101A"/>
          </w:rPr>
          <w:delText xml:space="preserve"> to this concise guide, the authors provide</w:delText>
        </w:r>
      </w:del>
      <w:r>
        <w:rPr>
          <w:color w:val="0E101A"/>
        </w:rPr>
        <w:t xml:space="preserve"> </w:t>
      </w:r>
      <w:del w:id="17" w:author="Thayna Des" w:date="2022-04-03T23:15:00Z">
        <w:r w:rsidDel="00421C6F">
          <w:rPr>
            <w:color w:val="0E101A"/>
          </w:rPr>
          <w:delText>additional</w:delText>
        </w:r>
      </w:del>
      <w:r>
        <w:rPr>
          <w:color w:val="0E101A"/>
        </w:rPr>
        <w:t xml:space="preserve"> </w:t>
      </w:r>
      <w:ins w:id="18" w:author="Thayna Des" w:date="2022-04-03T23:15:00Z">
        <w:r w:rsidR="00421C6F">
          <w:rPr>
            <w:color w:val="0E101A"/>
          </w:rPr>
          <w:t xml:space="preserve">extra </w:t>
        </w:r>
      </w:ins>
      <w:r>
        <w:rPr>
          <w:color w:val="0E101A"/>
        </w:rPr>
        <w:t>references and a list of useful resources</w:t>
      </w:r>
      <w:ins w:id="19" w:author="Thayna Des" w:date="2022-04-03T23:15:00Z">
        <w:r w:rsidR="00421C6F">
          <w:rPr>
            <w:color w:val="0E101A"/>
          </w:rPr>
          <w:t xml:space="preserve"> are available</w:t>
        </w:r>
      </w:ins>
      <w:r>
        <w:rPr>
          <w:color w:val="0E101A"/>
        </w:rPr>
        <w:t xml:space="preserve"> in the Appendix.  </w:t>
      </w:r>
    </w:p>
    <w:p w14:paraId="621EDDE6" w14:textId="77777777" w:rsidR="007B3EBB" w:rsidRDefault="007B3EBB">
      <w:pPr>
        <w:ind w:right="0"/>
        <w:rPr>
          <w:color w:val="0E101A"/>
        </w:rPr>
      </w:pPr>
    </w:p>
    <w:p w14:paraId="5533A64E" w14:textId="4724323C" w:rsidR="007B3EBB" w:rsidRDefault="00E35ACB">
      <w:pPr>
        <w:ind w:right="0"/>
        <w:rPr>
          <w:color w:val="0E101A"/>
        </w:rPr>
      </w:pPr>
      <w:r>
        <w:rPr>
          <w:color w:val="0E101A"/>
        </w:rPr>
        <w:t xml:space="preserve">To illustrate the process and the pitfalls that developers who are undertaking </w:t>
      </w:r>
      <w:del w:id="20" w:author="Thayna Des" w:date="2022-04-03T23:16:00Z">
        <w:r w:rsidDel="00421C6F">
          <w:rPr>
            <w:color w:val="0E101A"/>
          </w:rPr>
          <w:delText xml:space="preserve">the </w:delText>
        </w:r>
      </w:del>
      <w:r>
        <w:rPr>
          <w:color w:val="0E101A"/>
        </w:rPr>
        <w:t>writing task</w:t>
      </w:r>
      <w:ins w:id="21" w:author="Thayna Des" w:date="2022-04-03T23:16:00Z">
        <w:r w:rsidR="00421C6F">
          <w:rPr>
            <w:color w:val="0E101A"/>
          </w:rPr>
          <w:t>s</w:t>
        </w:r>
      </w:ins>
      <w:r>
        <w:rPr>
          <w:color w:val="0E101A"/>
        </w:rPr>
        <w:t xml:space="preserve"> encounter, the authors include a story of a fictional software company named Corg.ly</w:t>
      </w:r>
      <w:ins w:id="22" w:author="Thayna Des" w:date="2022-04-03T23:16:00Z">
        <w:r w:rsidR="00421C6F">
          <w:rPr>
            <w:color w:val="0E101A"/>
          </w:rPr>
          <w:t>, that</w:t>
        </w:r>
      </w:ins>
      <w:del w:id="23" w:author="Thayna Des" w:date="2022-04-03T23:16:00Z">
        <w:r w:rsidDel="00421C6F">
          <w:rPr>
            <w:color w:val="0E101A"/>
          </w:rPr>
          <w:delText xml:space="preserve">. This small company </w:delText>
        </w:r>
      </w:del>
      <w:r>
        <w:rPr>
          <w:color w:val="0E101A"/>
        </w:rPr>
        <w:t xml:space="preserve">develops a </w:t>
      </w:r>
      <w:ins w:id="24" w:author="Thayna Des" w:date="2022-04-03T23:16:00Z">
        <w:r w:rsidR="00421C6F">
          <w:rPr>
            <w:color w:val="0E101A"/>
          </w:rPr>
          <w:t>creative</w:t>
        </w:r>
      </w:ins>
      <w:del w:id="25" w:author="Thayna Des" w:date="2022-04-03T23:16:00Z">
        <w:r w:rsidDel="00421C6F">
          <w:rPr>
            <w:color w:val="0E101A"/>
          </w:rPr>
          <w:delText>cute</w:delText>
        </w:r>
      </w:del>
      <w:r>
        <w:rPr>
          <w:color w:val="0E101A"/>
        </w:rPr>
        <w:t xml:space="preserve"> toolkit </w:t>
      </w:r>
      <w:ins w:id="26" w:author="Thayna Des" w:date="2022-04-03T23:18:00Z">
        <w:r w:rsidR="00421C6F">
          <w:rPr>
            <w:color w:val="0E101A"/>
          </w:rPr>
          <w:t>used to</w:t>
        </w:r>
      </w:ins>
      <w:del w:id="27" w:author="Thayna Des" w:date="2022-04-03T23:18:00Z">
        <w:r w:rsidDel="00421C6F">
          <w:rPr>
            <w:color w:val="0E101A"/>
          </w:rPr>
          <w:delText>fo</w:delText>
        </w:r>
      </w:del>
      <w:r>
        <w:rPr>
          <w:color w:val="0E101A"/>
        </w:rPr>
        <w:t>r translat</w:t>
      </w:r>
      <w:ins w:id="28" w:author="Thayna Des" w:date="2022-04-03T23:18:00Z">
        <w:r w:rsidR="00421C6F">
          <w:rPr>
            <w:color w:val="0E101A"/>
          </w:rPr>
          <w:t>e</w:t>
        </w:r>
      </w:ins>
      <w:del w:id="29" w:author="Thayna Des" w:date="2022-04-03T23:18:00Z">
        <w:r w:rsidDel="00421C6F">
          <w:rPr>
            <w:color w:val="0E101A"/>
          </w:rPr>
          <w:delText>ing</w:delText>
        </w:r>
      </w:del>
      <w:r>
        <w:rPr>
          <w:color w:val="0E101A"/>
        </w:rPr>
        <w:t xml:space="preserve"> dog barks </w:t>
      </w:r>
      <w:ins w:id="30" w:author="Thayna Des" w:date="2022-04-03T23:18:00Z">
        <w:r w:rsidR="00421C6F">
          <w:rPr>
            <w:color w:val="0E101A"/>
          </w:rPr>
          <w:t>in</w:t>
        </w:r>
      </w:ins>
      <w:r>
        <w:rPr>
          <w:color w:val="0E101A"/>
        </w:rPr>
        <w:t xml:space="preserve">to English. At the end of the development process, the company faces the need to create </w:t>
      </w:r>
      <w:ins w:id="31" w:author="Thayna Des" w:date="2022-04-03T23:34:00Z">
        <w:r w:rsidR="00D4517E">
          <w:rPr>
            <w:color w:val="0E101A"/>
          </w:rPr>
          <w:t xml:space="preserve">the required </w:t>
        </w:r>
      </w:ins>
      <w:r>
        <w:rPr>
          <w:color w:val="0E101A"/>
        </w:rPr>
        <w:t>user documentation for their product</w:t>
      </w:r>
      <w:ins w:id="32" w:author="Thayna Des" w:date="2022-04-03T23:35:00Z">
        <w:r w:rsidR="00D4517E">
          <w:rPr>
            <w:color w:val="0E101A"/>
          </w:rPr>
          <w:t xml:space="preserve">, and each chapter demonstrates </w:t>
        </w:r>
      </w:ins>
      <w:ins w:id="33" w:author="Thayna Des" w:date="2022-04-03T23:36:00Z">
        <w:r w:rsidR="00D4517E">
          <w:rPr>
            <w:color w:val="0E101A"/>
          </w:rPr>
          <w:t>through daily situations, how the writing process should be tackled.</w:t>
        </w:r>
      </w:ins>
      <w:del w:id="34" w:author="Thayna Des" w:date="2022-04-03T23:35:00Z">
        <w:r w:rsidDel="00D4517E">
          <w:rPr>
            <w:color w:val="0E101A"/>
          </w:rPr>
          <w:delText>.</w:delText>
        </w:r>
      </w:del>
      <w:r>
        <w:rPr>
          <w:color w:val="0E101A"/>
        </w:rPr>
        <w:t xml:space="preserve"> </w:t>
      </w:r>
      <w:del w:id="35" w:author="Thayna Des" w:date="2022-04-03T23:34:00Z">
        <w:r w:rsidDel="00D4517E">
          <w:rPr>
            <w:color w:val="0E101A"/>
          </w:rPr>
          <w:delText>Each chapter sets out from some kind of daily situation at Corg.ly. And t</w:delText>
        </w:r>
      </w:del>
      <w:del w:id="36" w:author="Thayna Des" w:date="2022-04-03T23:36:00Z">
        <w:r w:rsidDel="00D4517E">
          <w:rPr>
            <w:color w:val="0E101A"/>
          </w:rPr>
          <w:delText xml:space="preserve">hrough </w:delText>
        </w:r>
      </w:del>
      <w:del w:id="37" w:author="Thayna Des" w:date="2022-04-03T23:35:00Z">
        <w:r w:rsidDel="00D4517E">
          <w:rPr>
            <w:color w:val="0E101A"/>
          </w:rPr>
          <w:delText>these</w:delText>
        </w:r>
      </w:del>
      <w:del w:id="38" w:author="Thayna Des" w:date="2022-04-03T23:36:00Z">
        <w:r w:rsidDel="00D4517E">
          <w:rPr>
            <w:color w:val="0E101A"/>
          </w:rPr>
          <w:delText xml:space="preserve"> situations, the authors demonstrate why this or that stage in writing has an important part to play in the whole process. </w:delText>
        </w:r>
      </w:del>
    </w:p>
    <w:p w14:paraId="397FF1CD" w14:textId="77777777" w:rsidR="007B3EBB" w:rsidRDefault="007B3EBB">
      <w:pPr>
        <w:pStyle w:val="Heading2"/>
        <w:keepNext w:val="0"/>
        <w:keepLines w:val="0"/>
        <w:spacing w:before="0" w:after="0"/>
        <w:rPr>
          <w:rFonts w:ascii="Nunito" w:eastAsia="Nunito" w:hAnsi="Nunito" w:cs="Nunito"/>
          <w:color w:val="0E101A"/>
          <w:sz w:val="34"/>
          <w:szCs w:val="34"/>
        </w:rPr>
      </w:pPr>
      <w:bookmarkStart w:id="39" w:name="_5du1w99uyg7l" w:colFirst="0" w:colLast="0"/>
      <w:bookmarkEnd w:id="39"/>
    </w:p>
    <w:p w14:paraId="7C6C1BC9" w14:textId="77777777" w:rsidR="007B3EBB" w:rsidRDefault="00E35ACB">
      <w:pPr>
        <w:pStyle w:val="Heading2"/>
        <w:keepNext w:val="0"/>
        <w:keepLines w:val="0"/>
        <w:spacing w:before="0" w:after="0"/>
        <w:rPr>
          <w:rFonts w:ascii="Nunito" w:eastAsia="Nunito" w:hAnsi="Nunito" w:cs="Nunito"/>
          <w:color w:val="0E101A"/>
          <w:sz w:val="34"/>
          <w:szCs w:val="34"/>
        </w:rPr>
      </w:pPr>
      <w:bookmarkStart w:id="40" w:name="_rc2ttffay6np" w:colFirst="0" w:colLast="0"/>
      <w:bookmarkEnd w:id="40"/>
      <w:r>
        <w:rPr>
          <w:rFonts w:ascii="Nunito" w:eastAsia="Nunito" w:hAnsi="Nunito" w:cs="Nunito"/>
          <w:color w:val="0E101A"/>
          <w:sz w:val="34"/>
          <w:szCs w:val="34"/>
        </w:rPr>
        <w:t>What is between the book covers</w:t>
      </w:r>
    </w:p>
    <w:p w14:paraId="5A72F7D0" w14:textId="77777777" w:rsidR="007B3EBB" w:rsidRDefault="007B3EBB">
      <w:pPr>
        <w:ind w:right="0"/>
        <w:rPr>
          <w:color w:val="0E101A"/>
        </w:rPr>
      </w:pPr>
    </w:p>
    <w:p w14:paraId="0799C1E7" w14:textId="7556A7CA" w:rsidR="007B3EBB" w:rsidRDefault="00E35ACB">
      <w:pPr>
        <w:ind w:right="0"/>
        <w:rPr>
          <w:color w:val="0E101A"/>
        </w:rPr>
      </w:pPr>
      <w:r>
        <w:rPr>
          <w:color w:val="0E101A"/>
        </w:rPr>
        <w:t xml:space="preserve">The </w:t>
      </w:r>
      <w:ins w:id="41" w:author="Thayna Des" w:date="2022-04-03T23:37:00Z">
        <w:r w:rsidR="00D4517E">
          <w:rPr>
            <w:color w:val="0E101A"/>
          </w:rPr>
          <w:t>volume</w:t>
        </w:r>
      </w:ins>
      <w:del w:id="42" w:author="Thayna Des" w:date="2022-04-03T23:37:00Z">
        <w:r w:rsidDel="00D4517E">
          <w:rPr>
            <w:color w:val="0E101A"/>
          </w:rPr>
          <w:delText>book</w:delText>
        </w:r>
      </w:del>
      <w:r>
        <w:rPr>
          <w:color w:val="0E101A"/>
        </w:rPr>
        <w:t xml:space="preserve"> </w:t>
      </w:r>
      <w:ins w:id="43" w:author="Thayna Des" w:date="2022-04-03T23:38:00Z">
        <w:r w:rsidR="00D4517E">
          <w:rPr>
            <w:color w:val="0E101A"/>
          </w:rPr>
          <w:t>shares</w:t>
        </w:r>
      </w:ins>
      <w:del w:id="44" w:author="Thayna Des" w:date="2022-04-03T23:38:00Z">
        <w:r w:rsidDel="00D4517E">
          <w:rPr>
            <w:color w:val="0E101A"/>
          </w:rPr>
          <w:delText>follows</w:delText>
        </w:r>
      </w:del>
      <w:r>
        <w:rPr>
          <w:color w:val="0E101A"/>
        </w:rPr>
        <w:t xml:space="preserve"> the </w:t>
      </w:r>
      <w:ins w:id="45" w:author="Thayna Des" w:date="2022-04-03T23:38:00Z">
        <w:r w:rsidR="00D4517E">
          <w:rPr>
            <w:color w:val="0E101A"/>
          </w:rPr>
          <w:t xml:space="preserve">detailed </w:t>
        </w:r>
      </w:ins>
      <w:r>
        <w:rPr>
          <w:color w:val="0E101A"/>
        </w:rPr>
        <w:t>process of creating documents</w:t>
      </w:r>
      <w:ins w:id="46" w:author="Thayna Des" w:date="2022-04-03T23:38:00Z">
        <w:r w:rsidR="00D4517E">
          <w:rPr>
            <w:color w:val="0E101A"/>
          </w:rPr>
          <w:t>,</w:t>
        </w:r>
      </w:ins>
      <w:del w:id="47" w:author="Thayna Des" w:date="2022-04-03T23:38:00Z">
        <w:r w:rsidDel="00D4517E">
          <w:rPr>
            <w:color w:val="0E101A"/>
          </w:rPr>
          <w:delText xml:space="preserve"> in their work order: </w:delText>
        </w:r>
      </w:del>
      <w:r>
        <w:rPr>
          <w:color w:val="0E101A"/>
        </w:rPr>
        <w:t xml:space="preserve">from planning </w:t>
      </w:r>
      <w:ins w:id="48" w:author="Thayna Des" w:date="2022-04-03T23:38:00Z">
        <w:r w:rsidR="00D4517E">
          <w:rPr>
            <w:color w:val="0E101A"/>
          </w:rPr>
          <w:t xml:space="preserve">to </w:t>
        </w:r>
      </w:ins>
      <w:ins w:id="49" w:author="Thayna Des" w:date="2022-04-03T23:39:00Z">
        <w:r w:rsidR="00810BDE">
          <w:rPr>
            <w:color w:val="0E101A"/>
          </w:rPr>
          <w:t xml:space="preserve">performing </w:t>
        </w:r>
      </w:ins>
      <w:del w:id="50" w:author="Thayna Des" w:date="2022-04-03T23:38:00Z">
        <w:r w:rsidDel="00D4517E">
          <w:rPr>
            <w:color w:val="0E101A"/>
          </w:rPr>
          <w:delText>and</w:delText>
        </w:r>
      </w:del>
      <w:r>
        <w:rPr>
          <w:color w:val="0E101A"/>
        </w:rPr>
        <w:t xml:space="preserve"> user research </w:t>
      </w:r>
      <w:ins w:id="51" w:author="Thayna Des" w:date="2022-04-03T23:39:00Z">
        <w:r w:rsidR="00810BDE">
          <w:rPr>
            <w:color w:val="0E101A"/>
          </w:rPr>
          <w:t xml:space="preserve">and </w:t>
        </w:r>
      </w:ins>
      <w:del w:id="52" w:author="Thayna Des" w:date="2022-04-03T23:39:00Z">
        <w:r w:rsidDel="00810BDE">
          <w:rPr>
            <w:color w:val="0E101A"/>
          </w:rPr>
          <w:delText>to</w:delText>
        </w:r>
      </w:del>
      <w:r>
        <w:rPr>
          <w:color w:val="0E101A"/>
        </w:rPr>
        <w:t xml:space="preserve"> </w:t>
      </w:r>
      <w:ins w:id="53" w:author="Thayna Des" w:date="2022-04-03T23:40:00Z">
        <w:r w:rsidR="00810BDE">
          <w:rPr>
            <w:color w:val="0E101A"/>
          </w:rPr>
          <w:t xml:space="preserve">handling content </w:t>
        </w:r>
      </w:ins>
      <w:r>
        <w:rPr>
          <w:color w:val="0E101A"/>
        </w:rPr>
        <w:t xml:space="preserve">maintenance. </w:t>
      </w:r>
      <w:commentRangeStart w:id="54"/>
      <w:r>
        <w:rPr>
          <w:color w:val="0E101A"/>
        </w:rPr>
        <w:t xml:space="preserve">The great bulk of the first part of the book deals with the writing aspect, taking us step by step through each stage of writing and publishing. </w:t>
      </w:r>
      <w:commentRangeEnd w:id="54"/>
      <w:r w:rsidR="00810BDE">
        <w:rPr>
          <w:rStyle w:val="CommentReference"/>
        </w:rPr>
        <w:commentReference w:id="54"/>
      </w:r>
      <w:r>
        <w:rPr>
          <w:color w:val="0E101A"/>
        </w:rPr>
        <w:t xml:space="preserve">The second part introduces the practicalities of gathering feedback, establishing quality metrics and planning the maintenance. </w:t>
      </w:r>
    </w:p>
    <w:p w14:paraId="30B07E81" w14:textId="77777777" w:rsidR="007B3EBB" w:rsidRDefault="007B3EBB">
      <w:pPr>
        <w:ind w:right="0"/>
        <w:rPr>
          <w:color w:val="0E101A"/>
        </w:rPr>
      </w:pPr>
    </w:p>
    <w:p w14:paraId="7DF1EE8E" w14:textId="6A2E7F65" w:rsidR="007B3EBB" w:rsidRDefault="00E35ACB">
      <w:pPr>
        <w:ind w:right="0"/>
        <w:rPr>
          <w:color w:val="0E101A"/>
        </w:rPr>
      </w:pPr>
      <w:r>
        <w:rPr>
          <w:color w:val="0E101A"/>
        </w:rPr>
        <w:t xml:space="preserve">Throughout the book, the authors show lots of sympathy </w:t>
      </w:r>
      <w:ins w:id="55" w:author="Thayna Des" w:date="2022-04-03T23:42:00Z">
        <w:r w:rsidR="00810BDE">
          <w:rPr>
            <w:color w:val="0E101A"/>
          </w:rPr>
          <w:t>towards</w:t>
        </w:r>
      </w:ins>
      <w:del w:id="56" w:author="Thayna Des" w:date="2022-04-03T23:41:00Z">
        <w:r w:rsidDel="00810BDE">
          <w:rPr>
            <w:color w:val="0E101A"/>
          </w:rPr>
          <w:delText>to</w:delText>
        </w:r>
      </w:del>
      <w:r>
        <w:rPr>
          <w:color w:val="0E101A"/>
        </w:rPr>
        <w:t xml:space="preserve"> developers</w:t>
      </w:r>
      <w:del w:id="57" w:author="Thayna Des" w:date="2022-04-03T23:42:00Z">
        <w:r w:rsidDel="00810BDE">
          <w:rPr>
            <w:color w:val="0E101A"/>
          </w:rPr>
          <w:delText>,</w:delText>
        </w:r>
      </w:del>
      <w:r>
        <w:rPr>
          <w:color w:val="0E101A"/>
        </w:rPr>
        <w:t xml:space="preserve"> who </w:t>
      </w:r>
      <w:ins w:id="58" w:author="Thayna Des" w:date="2022-04-03T23:41:00Z">
        <w:r w:rsidR="00810BDE">
          <w:rPr>
            <w:color w:val="0E101A"/>
          </w:rPr>
          <w:t>end up</w:t>
        </w:r>
      </w:ins>
      <w:ins w:id="59" w:author="Thayna Des" w:date="2022-04-03T23:42:00Z">
        <w:r w:rsidR="00810BDE">
          <w:rPr>
            <w:color w:val="0E101A"/>
          </w:rPr>
          <w:t xml:space="preserve"> having to wear</w:t>
        </w:r>
      </w:ins>
      <w:ins w:id="60" w:author="Thayna Des" w:date="2022-04-03T23:41:00Z">
        <w:r w:rsidR="00810BDE">
          <w:rPr>
            <w:color w:val="0E101A"/>
          </w:rPr>
          <w:t xml:space="preserve"> a write</w:t>
        </w:r>
      </w:ins>
      <w:ins w:id="61" w:author="Thayna Des" w:date="2022-04-03T23:42:00Z">
        <w:r w:rsidR="00810BDE">
          <w:rPr>
            <w:color w:val="0E101A"/>
          </w:rPr>
          <w:t>r’s hat</w:t>
        </w:r>
      </w:ins>
      <w:ins w:id="62" w:author="Thayna Des" w:date="2022-04-03T23:43:00Z">
        <w:r w:rsidR="00810BDE">
          <w:rPr>
            <w:color w:val="0E101A"/>
          </w:rPr>
          <w:t xml:space="preserve">, </w:t>
        </w:r>
      </w:ins>
      <w:del w:id="63" w:author="Thayna Des" w:date="2022-04-03T23:41:00Z">
        <w:r w:rsidDel="00810BDE">
          <w:rPr>
            <w:color w:val="0E101A"/>
          </w:rPr>
          <w:delText xml:space="preserve">face the necessity to write documentation. </w:delText>
        </w:r>
      </w:del>
      <w:ins w:id="64" w:author="Thayna Des" w:date="2022-04-03T23:43:00Z">
        <w:r w:rsidR="00810BDE">
          <w:rPr>
            <w:color w:val="0E101A"/>
          </w:rPr>
          <w:t>a</w:t>
        </w:r>
      </w:ins>
      <w:ins w:id="65" w:author="Thayna Des" w:date="2022-04-03T23:42:00Z">
        <w:r w:rsidR="00810BDE">
          <w:rPr>
            <w:color w:val="0E101A"/>
          </w:rPr>
          <w:t xml:space="preserve">nd </w:t>
        </w:r>
      </w:ins>
      <w:ins w:id="66" w:author="Thayna Des" w:date="2022-04-03T23:43:00Z">
        <w:r w:rsidR="00810BDE">
          <w:rPr>
            <w:color w:val="0E101A"/>
          </w:rPr>
          <w:t>w</w:t>
        </w:r>
      </w:ins>
      <w:del w:id="67" w:author="Thayna Des" w:date="2022-04-03T23:43:00Z">
        <w:r w:rsidDel="00810BDE">
          <w:rPr>
            <w:color w:val="0E101A"/>
          </w:rPr>
          <w:delText>W</w:delText>
        </w:r>
      </w:del>
      <w:r>
        <w:rPr>
          <w:color w:val="0E101A"/>
        </w:rPr>
        <w:t xml:space="preserve">herever appropriate, </w:t>
      </w:r>
      <w:del w:id="68" w:author="Thayna Des" w:date="2022-04-03T23:43:00Z">
        <w:r w:rsidDel="00810BDE">
          <w:rPr>
            <w:color w:val="0E101A"/>
          </w:rPr>
          <w:delText>they</w:delText>
        </w:r>
      </w:del>
      <w:r>
        <w:rPr>
          <w:color w:val="0E101A"/>
        </w:rPr>
        <w:t xml:space="preserve"> emphasise the </w:t>
      </w:r>
      <w:commentRangeStart w:id="69"/>
      <w:commentRangeStart w:id="70"/>
      <w:commentRangeStart w:id="71"/>
      <w:r>
        <w:rPr>
          <w:color w:val="0E101A"/>
        </w:rPr>
        <w:t xml:space="preserve">similarities between coding and writing. They </w:t>
      </w:r>
      <w:del w:id="72" w:author="Thayna Des" w:date="2022-04-03T23:43:00Z">
        <w:r w:rsidDel="00AD49DC">
          <w:rPr>
            <w:color w:val="0E101A"/>
          </w:rPr>
          <w:delText xml:space="preserve">restate </w:delText>
        </w:r>
      </w:del>
      <w:ins w:id="73" w:author="Thayna Des" w:date="2022-04-03T23:43:00Z">
        <w:r w:rsidR="00AD49DC">
          <w:rPr>
            <w:color w:val="0E101A"/>
          </w:rPr>
          <w:t>-menti</w:t>
        </w:r>
      </w:ins>
      <w:ins w:id="74" w:author="Thayna Des" w:date="2022-04-03T23:44:00Z">
        <w:r w:rsidR="00AD49DC">
          <w:rPr>
            <w:color w:val="0E101A"/>
          </w:rPr>
          <w:t>on</w:t>
        </w:r>
      </w:ins>
      <w:ins w:id="75" w:author="Thayna Des" w:date="2022-04-03T23:43:00Z">
        <w:r w:rsidR="00AD49DC">
          <w:rPr>
            <w:color w:val="0E101A"/>
          </w:rPr>
          <w:t xml:space="preserve"> </w:t>
        </w:r>
      </w:ins>
      <w:r>
        <w:rPr>
          <w:color w:val="0E101A"/>
        </w:rPr>
        <w:t xml:space="preserve">on several occasions that the stumbling blocks in the writing process are not caused by the inability of developers to write, but because writing is difficult. Indeed, writing is not what developers do on a daily basis and there are significant differences between coding and writing. </w:t>
      </w:r>
      <w:commentRangeEnd w:id="69"/>
      <w:r w:rsidR="00AD49DC">
        <w:rPr>
          <w:rStyle w:val="CommentReference"/>
        </w:rPr>
        <w:commentReference w:id="69"/>
      </w:r>
      <w:commentRangeEnd w:id="70"/>
      <w:r w:rsidR="004B6BE3">
        <w:rPr>
          <w:rStyle w:val="CommentReference"/>
        </w:rPr>
        <w:commentReference w:id="70"/>
      </w:r>
      <w:commentRangeEnd w:id="71"/>
      <w:r w:rsidR="002D264F">
        <w:rPr>
          <w:rStyle w:val="CommentReference"/>
        </w:rPr>
        <w:commentReference w:id="71"/>
      </w:r>
    </w:p>
    <w:p w14:paraId="4559B9AB" w14:textId="77777777" w:rsidR="007B3EBB" w:rsidRDefault="007B3EBB">
      <w:pPr>
        <w:ind w:right="0"/>
        <w:rPr>
          <w:color w:val="0E101A"/>
        </w:rPr>
      </w:pPr>
    </w:p>
    <w:p w14:paraId="1E34A72C" w14:textId="2CBD2812" w:rsidR="007B3EBB" w:rsidRDefault="00E35ACB">
      <w:pPr>
        <w:ind w:right="0"/>
        <w:rPr>
          <w:color w:val="0E101A"/>
        </w:rPr>
      </w:pPr>
      <w:r>
        <w:rPr>
          <w:color w:val="0E101A"/>
        </w:rPr>
        <w:t>Facing a blank page</w:t>
      </w:r>
      <w:ins w:id="76" w:author="Thayna Des" w:date="2022-04-03T23:46:00Z">
        <w:r w:rsidR="00AD49DC">
          <w:rPr>
            <w:color w:val="0E101A"/>
          </w:rPr>
          <w:t xml:space="preserve"> can be daunting </w:t>
        </w:r>
      </w:ins>
      <w:ins w:id="77" w:author="Thayna Des" w:date="2022-04-03T23:47:00Z">
        <w:r w:rsidR="00AD49DC">
          <w:rPr>
            <w:color w:val="0E101A"/>
          </w:rPr>
          <w:t xml:space="preserve">to anyone, including experienced writers. </w:t>
        </w:r>
      </w:ins>
      <w:del w:id="78" w:author="Thayna Des" w:date="2022-04-03T23:46:00Z">
        <w:r w:rsidDel="00AD49DC">
          <w:rPr>
            <w:color w:val="0E101A"/>
          </w:rPr>
          <w:delText>, not knowing where to start can hardly be a good start. Many</w:delText>
        </w:r>
      </w:del>
      <w:del w:id="79" w:author="Thayna Des" w:date="2022-04-03T23:47:00Z">
        <w:r w:rsidDel="00AD49DC">
          <w:rPr>
            <w:color w:val="0E101A"/>
          </w:rPr>
          <w:delText xml:space="preserve"> experienced writers said that often the reason for that is simply not knowing what to write. </w:delText>
        </w:r>
      </w:del>
      <w:del w:id="80" w:author="Thayna Des" w:date="2022-04-03T23:46:00Z">
        <w:r w:rsidDel="00AD49DC">
          <w:rPr>
            <w:color w:val="0E101A"/>
          </w:rPr>
          <w:delText>Authors</w:delText>
        </w:r>
      </w:del>
      <w:del w:id="81" w:author="Thayna Des" w:date="2022-04-03T23:47:00Z">
        <w:r w:rsidDel="00AD49DC">
          <w:rPr>
            <w:color w:val="0E101A"/>
          </w:rPr>
          <w:delText xml:space="preserve"> th</w:delText>
        </w:r>
      </w:del>
      <w:del w:id="82" w:author="Thayna Des" w:date="2022-04-03T23:46:00Z">
        <w:r w:rsidDel="00AD49DC">
          <w:rPr>
            <w:color w:val="0E101A"/>
          </w:rPr>
          <w:delText>ink</w:delText>
        </w:r>
      </w:del>
      <w:del w:id="83" w:author="Thayna Des" w:date="2022-04-03T23:47:00Z">
        <w:r w:rsidDel="00AD49DC">
          <w:rPr>
            <w:color w:val="0E101A"/>
          </w:rPr>
          <w:delText xml:space="preserve"> good planning is a solution to the problem. </w:delText>
        </w:r>
      </w:del>
      <w:ins w:id="84" w:author="Thayna Des" w:date="2022-04-03T23:49:00Z">
        <w:r w:rsidR="009C0FFF">
          <w:rPr>
            <w:color w:val="0E101A"/>
          </w:rPr>
          <w:t>The book claims that a good amount of planning is key</w:t>
        </w:r>
      </w:ins>
      <w:ins w:id="85" w:author="Thayna Des" w:date="2022-04-03T23:50:00Z">
        <w:r w:rsidR="009C0FFF">
          <w:rPr>
            <w:color w:val="0E101A"/>
          </w:rPr>
          <w:t>, hence writing is part of a process.</w:t>
        </w:r>
      </w:ins>
    </w:p>
    <w:p w14:paraId="64FDF27D" w14:textId="77777777" w:rsidR="007B3EBB" w:rsidRDefault="007B3EBB">
      <w:pPr>
        <w:ind w:right="0"/>
        <w:rPr>
          <w:color w:val="0E101A"/>
        </w:rPr>
      </w:pPr>
    </w:p>
    <w:p w14:paraId="7D4C8564" w14:textId="1D6E9C80" w:rsidR="007B3EBB" w:rsidDel="009C0FFF" w:rsidRDefault="00E35ACB">
      <w:pPr>
        <w:ind w:right="0"/>
        <w:rPr>
          <w:del w:id="86" w:author="Thayna Des" w:date="2022-04-03T23:50:00Z"/>
          <w:color w:val="0E101A"/>
        </w:rPr>
      </w:pPr>
      <w:del w:id="87" w:author="Thayna Des" w:date="2022-04-03T23:50:00Z">
        <w:r w:rsidDel="009C0FFF">
          <w:rPr>
            <w:color w:val="0E101A"/>
          </w:rPr>
          <w:delText>I feel that though planning is indispensable, developers might need more advice on the matter. But sometimes more is needed to start a person writing. There are methods that work for many writers and sharing that experience with developers will only help them on this journey.</w:delText>
        </w:r>
      </w:del>
    </w:p>
    <w:p w14:paraId="7BA64150" w14:textId="35E4A637" w:rsidR="007B3EBB" w:rsidRDefault="007B3EBB">
      <w:pPr>
        <w:ind w:right="0"/>
        <w:rPr>
          <w:ins w:id="88" w:author="Thayna Des" w:date="2022-04-03T23:51:00Z"/>
          <w:color w:val="0E101A"/>
        </w:rPr>
      </w:pPr>
    </w:p>
    <w:p w14:paraId="1FC967B2" w14:textId="56612C0A" w:rsidR="009C0FFF" w:rsidRDefault="009C0FFF">
      <w:pPr>
        <w:ind w:right="0"/>
        <w:rPr>
          <w:ins w:id="89" w:author="Thayna Des" w:date="2022-04-03T23:51:00Z"/>
          <w:color w:val="0E101A"/>
        </w:rPr>
      </w:pPr>
      <w:ins w:id="90" w:author="Thayna Des" w:date="2022-04-03T23:51:00Z">
        <w:r>
          <w:rPr>
            <w:color w:val="0E101A"/>
          </w:rPr>
          <w:t>Getting into the details</w:t>
        </w:r>
      </w:ins>
    </w:p>
    <w:p w14:paraId="68E36C8C" w14:textId="77777777" w:rsidR="009C0FFF" w:rsidRDefault="009C0FFF">
      <w:pPr>
        <w:ind w:right="0"/>
        <w:rPr>
          <w:color w:val="0E101A"/>
        </w:rPr>
      </w:pPr>
    </w:p>
    <w:p w14:paraId="3424A129" w14:textId="1B9AF83E" w:rsidR="007B3EBB" w:rsidRDefault="009C0FFF">
      <w:pPr>
        <w:ind w:right="0"/>
        <w:rPr>
          <w:color w:val="0E101A"/>
        </w:rPr>
      </w:pPr>
      <w:ins w:id="91" w:author="Thayna Des" w:date="2022-04-03T23:51:00Z">
        <w:r>
          <w:rPr>
            <w:color w:val="0E101A"/>
          </w:rPr>
          <w:t xml:space="preserve">As mentioned before, </w:t>
        </w:r>
      </w:ins>
      <w:del w:id="92" w:author="Thayna Des" w:date="2022-04-03T23:51:00Z">
        <w:r w:rsidR="00E35ACB" w:rsidDel="009C0FFF">
          <w:rPr>
            <w:color w:val="0E101A"/>
          </w:rPr>
          <w:delText xml:space="preserve">The book starts with </w:delText>
        </w:r>
      </w:del>
      <w:r w:rsidR="00E35ACB">
        <w:rPr>
          <w:color w:val="0E101A"/>
        </w:rPr>
        <w:t>audience analysis</w:t>
      </w:r>
      <w:ins w:id="93" w:author="Thayna Des" w:date="2022-04-03T23:51:00Z">
        <w:r>
          <w:rPr>
            <w:color w:val="0E101A"/>
          </w:rPr>
          <w:t xml:space="preserve"> plays an important role</w:t>
        </w:r>
      </w:ins>
      <w:ins w:id="94" w:author="Thayna Des" w:date="2022-04-03T23:52:00Z">
        <w:r>
          <w:rPr>
            <w:color w:val="0E101A"/>
          </w:rPr>
          <w:t xml:space="preserve"> on this process</w:t>
        </w:r>
      </w:ins>
      <w:ins w:id="95" w:author="Thayna Des" w:date="2022-04-03T23:55:00Z">
        <w:r w:rsidR="00904BAD">
          <w:rPr>
            <w:color w:val="0E101A"/>
          </w:rPr>
          <w:t>: in terms of</w:t>
        </w:r>
      </w:ins>
      <w:ins w:id="96" w:author="Thayna Des" w:date="2022-04-03T23:54:00Z">
        <w:r>
          <w:rPr>
            <w:color w:val="0E101A"/>
          </w:rPr>
          <w:t xml:space="preserve"> content suitability and </w:t>
        </w:r>
        <w:r w:rsidR="00904BAD">
          <w:rPr>
            <w:color w:val="0E101A"/>
          </w:rPr>
          <w:t xml:space="preserve">to empower the developer, so they can understand </w:t>
        </w:r>
        <w:r w:rsidR="00904BAD">
          <w:rPr>
            <w:color w:val="0E101A"/>
          </w:rPr>
          <w:lastRenderedPageBreak/>
          <w:t xml:space="preserve">the real purpose of </w:t>
        </w:r>
      </w:ins>
      <w:ins w:id="97" w:author="Thayna Des" w:date="2022-04-03T23:55:00Z">
        <w:r w:rsidR="00904BAD">
          <w:rPr>
            <w:color w:val="0E101A"/>
          </w:rPr>
          <w:t>the documentation</w:t>
        </w:r>
      </w:ins>
      <w:r w:rsidR="00E35ACB">
        <w:rPr>
          <w:color w:val="0E101A"/>
        </w:rPr>
        <w:t xml:space="preserve">. The authors provide </w:t>
      </w:r>
      <w:commentRangeStart w:id="98"/>
      <w:r w:rsidR="00E35ACB">
        <w:rPr>
          <w:color w:val="0E101A"/>
        </w:rPr>
        <w:t xml:space="preserve">a few practical methods </w:t>
      </w:r>
      <w:commentRangeEnd w:id="98"/>
      <w:r>
        <w:rPr>
          <w:rStyle w:val="CommentReference"/>
        </w:rPr>
        <w:commentReference w:id="98"/>
      </w:r>
      <w:r w:rsidR="00E35ACB">
        <w:rPr>
          <w:color w:val="0E101A"/>
        </w:rPr>
        <w:t xml:space="preserve">of user research. </w:t>
      </w:r>
      <w:del w:id="99" w:author="Thayna Des" w:date="2022-04-03T23:55:00Z">
        <w:r w:rsidR="00E35ACB" w:rsidDel="00904BAD">
          <w:rPr>
            <w:color w:val="0E101A"/>
          </w:rPr>
          <w:delText>The particular benefit for the developer is that he starts seeing the logic and the purpose behind the documentation, which eliminates some of the initial discomforts.</w:delText>
        </w:r>
      </w:del>
    </w:p>
    <w:p w14:paraId="7C47688C" w14:textId="77777777" w:rsidR="007B3EBB" w:rsidRDefault="007B3EBB">
      <w:pPr>
        <w:ind w:right="0"/>
        <w:rPr>
          <w:color w:val="0E101A"/>
        </w:rPr>
      </w:pPr>
    </w:p>
    <w:p w14:paraId="5A82CE13" w14:textId="77777777" w:rsidR="007B3EBB" w:rsidRDefault="00E35ACB">
      <w:pPr>
        <w:ind w:right="0"/>
        <w:rPr>
          <w:color w:val="0E101A"/>
        </w:rPr>
      </w:pPr>
      <w:commentRangeStart w:id="100"/>
      <w:r>
        <w:rPr>
          <w:color w:val="0E101A"/>
        </w:rPr>
        <w:t>Chapters 2 to 4 cover the planning, drafting and editing stages of document creation. I particularly like these chapters because they equip the developer with a strategy. For developers, who might see writing as a vague, creative process, this will help them to start off on the right foot.</w:t>
      </w:r>
      <w:commentRangeEnd w:id="100"/>
      <w:r w:rsidR="00904BAD">
        <w:rPr>
          <w:rStyle w:val="CommentReference"/>
        </w:rPr>
        <w:commentReference w:id="100"/>
      </w:r>
    </w:p>
    <w:p w14:paraId="67289B9F" w14:textId="7C8D3232" w:rsidR="007B3EBB" w:rsidRDefault="007B3EBB">
      <w:pPr>
        <w:ind w:right="0"/>
        <w:rPr>
          <w:ins w:id="101" w:author="Thayna Des" w:date="2022-04-03T23:57:00Z"/>
          <w:color w:val="0E101A"/>
        </w:rPr>
      </w:pPr>
    </w:p>
    <w:p w14:paraId="4FCBA8D1" w14:textId="6B79A1A0" w:rsidR="00904BAD" w:rsidRDefault="00904BAD">
      <w:pPr>
        <w:ind w:right="0"/>
        <w:rPr>
          <w:ins w:id="102" w:author="Thayna Des" w:date="2022-04-03T23:57:00Z"/>
          <w:color w:val="0E101A"/>
        </w:rPr>
      </w:pPr>
      <w:ins w:id="103" w:author="Thayna Des" w:date="2022-04-03T23:57:00Z">
        <w:r>
          <w:rPr>
            <w:color w:val="0E101A"/>
          </w:rPr>
          <w:t>Types of content</w:t>
        </w:r>
      </w:ins>
    </w:p>
    <w:p w14:paraId="343A753B" w14:textId="10ECB99B" w:rsidR="00904BAD" w:rsidRDefault="00904BAD">
      <w:pPr>
        <w:ind w:right="0"/>
        <w:rPr>
          <w:ins w:id="104" w:author="Thayna Des" w:date="2022-04-03T23:58:00Z"/>
          <w:color w:val="0E101A"/>
        </w:rPr>
      </w:pPr>
    </w:p>
    <w:p w14:paraId="64993AD6" w14:textId="7AB1F0B0" w:rsidR="00904BAD" w:rsidRDefault="00904BAD">
      <w:pPr>
        <w:ind w:right="0"/>
        <w:rPr>
          <w:color w:val="0E101A"/>
        </w:rPr>
      </w:pPr>
      <w:ins w:id="105" w:author="Thayna Des" w:date="2022-04-03T23:58:00Z">
        <w:r>
          <w:rPr>
            <w:color w:val="0E101A"/>
          </w:rPr>
          <w:t xml:space="preserve">It is interesting to see different types of content being categorised along with examples of common types of documents </w:t>
        </w:r>
      </w:ins>
      <w:ins w:id="106" w:author="Thayna Des" w:date="2022-04-03T23:59:00Z">
        <w:r>
          <w:rPr>
            <w:color w:val="0E101A"/>
          </w:rPr>
          <w:t>that go along with each type of content.</w:t>
        </w:r>
      </w:ins>
    </w:p>
    <w:p w14:paraId="1BE7121C" w14:textId="3D08B552" w:rsidR="007B3EBB" w:rsidRDefault="00E35ACB">
      <w:pPr>
        <w:ind w:right="0"/>
        <w:rPr>
          <w:color w:val="0E101A"/>
        </w:rPr>
      </w:pPr>
      <w:del w:id="107" w:author="Thayna Des" w:date="2022-04-03T23:59:00Z">
        <w:r w:rsidDel="00904BAD">
          <w:rPr>
            <w:color w:val="0E101A"/>
          </w:rPr>
          <w:delText xml:space="preserve">The authors introduce the most common categories of content. For each category, the authors describe the most common types of documents. </w:delText>
        </w:r>
      </w:del>
      <w:r>
        <w:rPr>
          <w:color w:val="0E101A"/>
        </w:rPr>
        <w:t xml:space="preserve">For example, tutorials </w:t>
      </w:r>
      <w:ins w:id="108" w:author="Thayna Des" w:date="2022-04-04T00:00:00Z">
        <w:r w:rsidR="000611D9">
          <w:rPr>
            <w:color w:val="0E101A"/>
          </w:rPr>
          <w:t>are</w:t>
        </w:r>
      </w:ins>
      <w:del w:id="109" w:author="Thayna Des" w:date="2022-04-04T00:00:00Z">
        <w:r w:rsidDel="000611D9">
          <w:rPr>
            <w:color w:val="0E101A"/>
          </w:rPr>
          <w:delText xml:space="preserve">belong to the </w:delText>
        </w:r>
      </w:del>
      <w:r>
        <w:rPr>
          <w:color w:val="0E101A"/>
        </w:rPr>
        <w:t xml:space="preserve">procedural </w:t>
      </w:r>
      <w:del w:id="110" w:author="Thayna Des" w:date="2022-04-04T00:00:00Z">
        <w:r w:rsidDel="000611D9">
          <w:rPr>
            <w:color w:val="0E101A"/>
          </w:rPr>
          <w:delText>type</w:delText>
        </w:r>
      </w:del>
      <w:r>
        <w:rPr>
          <w:color w:val="0E101A"/>
        </w:rPr>
        <w:t xml:space="preserve"> while </w:t>
      </w:r>
      <w:del w:id="111" w:author="Thayna Des" w:date="2022-04-04T00:00:00Z">
        <w:r w:rsidDel="000611D9">
          <w:rPr>
            <w:color w:val="0E101A"/>
          </w:rPr>
          <w:delText>the</w:delText>
        </w:r>
      </w:del>
      <w:r>
        <w:rPr>
          <w:color w:val="0E101A"/>
        </w:rPr>
        <w:t xml:space="preserve"> design notes </w:t>
      </w:r>
      <w:ins w:id="112" w:author="Thayna Des" w:date="2022-04-04T00:01:00Z">
        <w:r w:rsidR="000611D9">
          <w:rPr>
            <w:color w:val="0E101A"/>
          </w:rPr>
          <w:t>are</w:t>
        </w:r>
      </w:ins>
      <w:del w:id="113" w:author="Thayna Des" w:date="2022-04-04T00:01:00Z">
        <w:r w:rsidDel="000611D9">
          <w:rPr>
            <w:color w:val="0E101A"/>
          </w:rPr>
          <w:delText xml:space="preserve">fall into the </w:delText>
        </w:r>
      </w:del>
      <w:r>
        <w:rPr>
          <w:color w:val="0E101A"/>
        </w:rPr>
        <w:t xml:space="preserve">conceptual </w:t>
      </w:r>
      <w:del w:id="114" w:author="Thayna Des" w:date="2022-04-04T00:01:00Z">
        <w:r w:rsidDel="000611D9">
          <w:rPr>
            <w:color w:val="0E101A"/>
          </w:rPr>
          <w:delText>category</w:delText>
        </w:r>
      </w:del>
      <w:r>
        <w:rPr>
          <w:color w:val="0E101A"/>
        </w:rPr>
        <w:t xml:space="preserve">. </w:t>
      </w:r>
      <w:commentRangeStart w:id="115"/>
      <w:r>
        <w:rPr>
          <w:color w:val="0E101A"/>
        </w:rPr>
        <w:t xml:space="preserve">For each category authors discuss the structure of the document: a how-to guide will likely contain a number of steps to achieve a necessary result. </w:t>
      </w:r>
      <w:commentRangeEnd w:id="115"/>
      <w:r w:rsidR="000611D9">
        <w:rPr>
          <w:rStyle w:val="CommentReference"/>
        </w:rPr>
        <w:commentReference w:id="115"/>
      </w:r>
    </w:p>
    <w:p w14:paraId="0AAE6C81" w14:textId="7038D8C7" w:rsidR="007B3EBB" w:rsidRDefault="007B3EBB">
      <w:pPr>
        <w:ind w:right="0"/>
        <w:rPr>
          <w:ins w:id="116" w:author="Thayna Des" w:date="2022-04-04T00:03:00Z"/>
          <w:color w:val="0E101A"/>
        </w:rPr>
      </w:pPr>
    </w:p>
    <w:p w14:paraId="4FE14E8A" w14:textId="093A44F4" w:rsidR="000611D9" w:rsidRDefault="00445B64">
      <w:pPr>
        <w:ind w:right="0"/>
        <w:rPr>
          <w:ins w:id="117" w:author="Thayna Des" w:date="2022-04-04T00:03:00Z"/>
          <w:color w:val="0E101A"/>
        </w:rPr>
      </w:pPr>
      <w:ins w:id="118" w:author="Thayna Des" w:date="2022-04-04T00:06:00Z">
        <w:r>
          <w:rPr>
            <w:color w:val="0E101A"/>
          </w:rPr>
          <w:t>Trial and error</w:t>
        </w:r>
      </w:ins>
    </w:p>
    <w:p w14:paraId="4EA31C81" w14:textId="77777777" w:rsidR="000611D9" w:rsidRDefault="000611D9">
      <w:pPr>
        <w:ind w:right="0"/>
        <w:rPr>
          <w:color w:val="0E101A"/>
        </w:rPr>
      </w:pPr>
    </w:p>
    <w:p w14:paraId="60854A68" w14:textId="2E0B48BF" w:rsidR="007B3EBB" w:rsidRDefault="00E35ACB">
      <w:pPr>
        <w:ind w:right="0"/>
        <w:rPr>
          <w:color w:val="0E101A"/>
        </w:rPr>
      </w:pPr>
      <w:r>
        <w:rPr>
          <w:color w:val="0E101A"/>
        </w:rPr>
        <w:t xml:space="preserve">Introducing </w:t>
      </w:r>
      <w:del w:id="119" w:author="Thayna Des" w:date="2022-04-04T00:03:00Z">
        <w:r w:rsidDel="000611D9">
          <w:rPr>
            <w:color w:val="0E101A"/>
          </w:rPr>
          <w:delText>the</w:delText>
        </w:r>
      </w:del>
      <w:r>
        <w:rPr>
          <w:color w:val="0E101A"/>
        </w:rPr>
        <w:t xml:space="preserve"> structure is important for a beginner writer</w:t>
      </w:r>
      <w:ins w:id="120" w:author="Thayna Des" w:date="2022-04-04T00:06:00Z">
        <w:r w:rsidR="00445B64">
          <w:rPr>
            <w:color w:val="0E101A"/>
          </w:rPr>
          <w:t>, and h</w:t>
        </w:r>
      </w:ins>
      <w:del w:id="121" w:author="Thayna Des" w:date="2022-04-04T00:06:00Z">
        <w:r w:rsidDel="00445B64">
          <w:rPr>
            <w:color w:val="0E101A"/>
          </w:rPr>
          <w:delText>. H</w:delText>
        </w:r>
      </w:del>
      <w:r>
        <w:rPr>
          <w:color w:val="0E101A"/>
        </w:rPr>
        <w:t xml:space="preserve">aving a pattern or template </w:t>
      </w:r>
      <w:ins w:id="122" w:author="Thayna Des" w:date="2022-04-04T00:06:00Z">
        <w:r w:rsidR="00445B64">
          <w:rPr>
            <w:color w:val="0E101A"/>
          </w:rPr>
          <w:t>to follow</w:t>
        </w:r>
      </w:ins>
      <w:del w:id="123" w:author="Thayna Des" w:date="2022-04-04T00:06:00Z">
        <w:r w:rsidDel="00445B64">
          <w:rPr>
            <w:color w:val="0E101A"/>
          </w:rPr>
          <w:delText xml:space="preserve">in mind </w:delText>
        </w:r>
      </w:del>
      <w:r>
        <w:rPr>
          <w:color w:val="0E101A"/>
        </w:rPr>
        <w:t xml:space="preserve">eliminates the difficult task of designing </w:t>
      </w:r>
      <w:ins w:id="124" w:author="Thayna Des" w:date="2022-04-04T00:06:00Z">
        <w:r w:rsidR="00445B64">
          <w:rPr>
            <w:color w:val="0E101A"/>
          </w:rPr>
          <w:t>some sort of structure from scratch</w:t>
        </w:r>
      </w:ins>
      <w:ins w:id="125" w:author="Thayna Des" w:date="2022-04-04T00:07:00Z">
        <w:r w:rsidR="00445B64">
          <w:rPr>
            <w:color w:val="0E101A"/>
          </w:rPr>
          <w:t xml:space="preserve">, while </w:t>
        </w:r>
      </w:ins>
      <w:del w:id="126" w:author="Thayna Des" w:date="2022-04-04T00:06:00Z">
        <w:r w:rsidDel="00445B64">
          <w:rPr>
            <w:color w:val="0E101A"/>
          </w:rPr>
          <w:delText xml:space="preserve">the model for such documents which can be a difficult task in itself. </w:delText>
        </w:r>
      </w:del>
      <w:ins w:id="127" w:author="Thayna Des" w:date="2022-04-04T00:07:00Z">
        <w:r w:rsidR="00445B64">
          <w:rPr>
            <w:color w:val="0E101A"/>
          </w:rPr>
          <w:t>allowing devs to learn from the</w:t>
        </w:r>
      </w:ins>
      <w:del w:id="128" w:author="Thayna Des" w:date="2022-04-04T00:07:00Z">
        <w:r w:rsidDel="00445B64">
          <w:rPr>
            <w:color w:val="0E101A"/>
          </w:rPr>
          <w:delText xml:space="preserve">Tapping into the </w:delText>
        </w:r>
      </w:del>
      <w:r>
        <w:rPr>
          <w:color w:val="0E101A"/>
        </w:rPr>
        <w:t xml:space="preserve">experience of others </w:t>
      </w:r>
      <w:ins w:id="129" w:author="Thayna Des" w:date="2022-04-04T00:08:00Z">
        <w:r w:rsidR="00445B64">
          <w:rPr>
            <w:color w:val="0E101A"/>
          </w:rPr>
          <w:t xml:space="preserve">and having more time to </w:t>
        </w:r>
      </w:ins>
      <w:del w:id="130" w:author="Thayna Des" w:date="2022-04-04T00:08:00Z">
        <w:r w:rsidDel="00445B64">
          <w:rPr>
            <w:color w:val="0E101A"/>
          </w:rPr>
          <w:delText xml:space="preserve">allows the developer to </w:delText>
        </w:r>
      </w:del>
      <w:r>
        <w:rPr>
          <w:color w:val="0E101A"/>
        </w:rPr>
        <w:t>concentrate on writing alone.</w:t>
      </w:r>
    </w:p>
    <w:p w14:paraId="748464CD" w14:textId="77777777" w:rsidR="007B3EBB" w:rsidRDefault="007B3EBB">
      <w:pPr>
        <w:ind w:right="0"/>
        <w:rPr>
          <w:color w:val="0E101A"/>
        </w:rPr>
      </w:pPr>
    </w:p>
    <w:p w14:paraId="161BF154" w14:textId="58CD420F" w:rsidR="007B3EBB" w:rsidRDefault="00445B64">
      <w:pPr>
        <w:ind w:right="0"/>
        <w:rPr>
          <w:color w:val="0E101A"/>
        </w:rPr>
      </w:pPr>
      <w:ins w:id="131" w:author="Thayna Des" w:date="2022-04-04T00:09:00Z">
        <w:r>
          <w:rPr>
            <w:color w:val="0E101A"/>
          </w:rPr>
          <w:t>As d</w:t>
        </w:r>
      </w:ins>
      <w:del w:id="132" w:author="Thayna Des" w:date="2022-04-04T00:09:00Z">
        <w:r w:rsidR="00E35ACB" w:rsidDel="00445B64">
          <w:rPr>
            <w:color w:val="0E101A"/>
          </w:rPr>
          <w:delText>D</w:delText>
        </w:r>
      </w:del>
      <w:r w:rsidR="00E35ACB">
        <w:rPr>
          <w:color w:val="0E101A"/>
        </w:rPr>
        <w:t xml:space="preserve">rafting </w:t>
      </w:r>
      <w:ins w:id="133" w:author="Thayna Des" w:date="2022-04-04T00:08:00Z">
        <w:r>
          <w:rPr>
            <w:color w:val="0E101A"/>
          </w:rPr>
          <w:t>can be</w:t>
        </w:r>
      </w:ins>
      <w:del w:id="134" w:author="Thayna Des" w:date="2022-04-04T00:08:00Z">
        <w:r w:rsidR="00E35ACB" w:rsidDel="00445B64">
          <w:rPr>
            <w:color w:val="0E101A"/>
          </w:rPr>
          <w:delText>might be</w:delText>
        </w:r>
      </w:del>
      <w:r w:rsidR="00E35ACB">
        <w:rPr>
          <w:color w:val="0E101A"/>
        </w:rPr>
        <w:t xml:space="preserve"> challenging</w:t>
      </w:r>
      <w:ins w:id="135" w:author="Thayna Des" w:date="2022-04-04T00:09:00Z">
        <w:r>
          <w:rPr>
            <w:color w:val="0E101A"/>
          </w:rPr>
          <w:t>,</w:t>
        </w:r>
      </w:ins>
      <w:r w:rsidR="00E35ACB">
        <w:rPr>
          <w:color w:val="0E101A"/>
        </w:rPr>
        <w:t xml:space="preserve"> </w:t>
      </w:r>
      <w:del w:id="136" w:author="Thayna Des" w:date="2022-04-04T00:08:00Z">
        <w:r w:rsidR="00E35ACB" w:rsidDel="00445B64">
          <w:rPr>
            <w:color w:val="0E101A"/>
          </w:rPr>
          <w:delText xml:space="preserve">for developers even after thorough planning. The authors seem to be very sympathetic, first by providing guidance to this process and secondly by sharing advice on what to do if you are getting stuck. </w:delText>
        </w:r>
      </w:del>
    </w:p>
    <w:p w14:paraId="4905E9E0" w14:textId="77777777" w:rsidR="007B3EBB" w:rsidRDefault="007B3EBB">
      <w:pPr>
        <w:ind w:right="0"/>
        <w:rPr>
          <w:color w:val="0E101A"/>
        </w:rPr>
      </w:pPr>
    </w:p>
    <w:p w14:paraId="02E9FF5C" w14:textId="77777777" w:rsidR="007B3EBB" w:rsidRDefault="00E35ACB">
      <w:pPr>
        <w:ind w:right="0"/>
        <w:rPr>
          <w:color w:val="0E101A"/>
        </w:rPr>
      </w:pPr>
      <w:r>
        <w:rPr>
          <w:color w:val="0E101A"/>
        </w:rPr>
        <w:t xml:space="preserve">It can be very tempting for non-writers to publish their document straight after creating the first draft. Comparing editing to testing must be the most convincing argument for developers. </w:t>
      </w:r>
      <w:commentRangeStart w:id="137"/>
      <w:r>
        <w:rPr>
          <w:color w:val="0E101A"/>
        </w:rPr>
        <w:t xml:space="preserve">Where possible, authors draw parallels between </w:t>
      </w:r>
      <w:del w:id="138" w:author="Thayna Des" w:date="2022-04-04T00:10:00Z">
        <w:r w:rsidDel="00445B64">
          <w:rPr>
            <w:color w:val="0E101A"/>
          </w:rPr>
          <w:delText xml:space="preserve">the </w:delText>
        </w:r>
      </w:del>
      <w:r>
        <w:rPr>
          <w:color w:val="0E101A"/>
        </w:rPr>
        <w:t xml:space="preserve">coding and writing processes, be it conceptual similarities or mere processing environment.  </w:t>
      </w:r>
      <w:commentRangeEnd w:id="137"/>
      <w:r w:rsidR="00445B64">
        <w:rPr>
          <w:rStyle w:val="CommentReference"/>
        </w:rPr>
        <w:commentReference w:id="137"/>
      </w:r>
    </w:p>
    <w:p w14:paraId="65F61CC0" w14:textId="77777777" w:rsidR="007B3EBB" w:rsidRDefault="007B3EBB">
      <w:pPr>
        <w:ind w:right="0"/>
        <w:rPr>
          <w:color w:val="0E101A"/>
        </w:rPr>
      </w:pPr>
    </w:p>
    <w:p w14:paraId="2DB9D1A9" w14:textId="77777777" w:rsidR="007B3EBB" w:rsidRDefault="00E35ACB">
      <w:pPr>
        <w:ind w:right="0"/>
        <w:rPr>
          <w:color w:val="0E101A"/>
        </w:rPr>
      </w:pPr>
      <w:r>
        <w:rPr>
          <w:color w:val="0E101A"/>
        </w:rPr>
        <w:t xml:space="preserve">As before, the authors propose a strategy to follow, they show </w:t>
      </w:r>
      <w:commentRangeStart w:id="139"/>
      <w:r>
        <w:rPr>
          <w:color w:val="0E101A"/>
        </w:rPr>
        <w:t xml:space="preserve">a few points to keep in mind when editing and reviewing, to help the developer to go through editing tasks easier. </w:t>
      </w:r>
      <w:commentRangeEnd w:id="139"/>
      <w:r w:rsidR="00193A23">
        <w:rPr>
          <w:rStyle w:val="CommentReference"/>
        </w:rPr>
        <w:commentReference w:id="139"/>
      </w:r>
    </w:p>
    <w:p w14:paraId="4CAD1E0E" w14:textId="77777777" w:rsidR="007B3EBB" w:rsidRDefault="007B3EBB">
      <w:pPr>
        <w:ind w:right="0"/>
        <w:rPr>
          <w:color w:val="0E101A"/>
        </w:rPr>
      </w:pPr>
    </w:p>
    <w:p w14:paraId="2866DAE0" w14:textId="1B1E56CC" w:rsidR="007B3EBB" w:rsidDel="00690604" w:rsidRDefault="00E35ACB">
      <w:pPr>
        <w:ind w:right="0"/>
        <w:rPr>
          <w:del w:id="140" w:author="Thayna Des" w:date="2022-04-04T00:42:00Z"/>
          <w:color w:val="0E101A"/>
        </w:rPr>
      </w:pPr>
      <w:del w:id="141" w:author="Thayna Des" w:date="2022-04-04T00:42:00Z">
        <w:r w:rsidDel="00690604">
          <w:rPr>
            <w:color w:val="0E101A"/>
          </w:rPr>
          <w:delText xml:space="preserve">Having seen a good amount of advice, though concise as it may be, on the topic of getting back into the flow, I was surprised at finding it quite opposite with the editing. </w:delText>
        </w:r>
      </w:del>
    </w:p>
    <w:p w14:paraId="0CE78A69" w14:textId="77777777" w:rsidR="007B3EBB" w:rsidRDefault="007B3EBB">
      <w:pPr>
        <w:ind w:right="0"/>
        <w:rPr>
          <w:color w:val="0E101A"/>
        </w:rPr>
      </w:pPr>
    </w:p>
    <w:p w14:paraId="29B5991D" w14:textId="1040501E" w:rsidR="007B3EBB" w:rsidDel="00690604" w:rsidRDefault="00E35ACB">
      <w:pPr>
        <w:ind w:right="0"/>
        <w:rPr>
          <w:del w:id="142" w:author="Thayna Des" w:date="2022-04-04T00:42:00Z"/>
          <w:color w:val="0E101A"/>
        </w:rPr>
      </w:pPr>
      <w:commentRangeStart w:id="143"/>
      <w:del w:id="144" w:author="Thayna Des" w:date="2022-04-04T00:42:00Z">
        <w:r w:rsidDel="00690604">
          <w:rPr>
            <w:color w:val="0E101A"/>
          </w:rPr>
          <w:delText>Writing is difficult precisely because it can not follow a prescription. Which is why the novices need tools to deal with the problems they might encounter. Authors leave scant resources on style and grammar. Understanding the authors’ desire not to overwhelm developers, more resources on style and language would help.</w:delText>
        </w:r>
        <w:commentRangeEnd w:id="143"/>
        <w:r w:rsidR="00690604" w:rsidDel="00690604">
          <w:rPr>
            <w:rStyle w:val="CommentReference"/>
          </w:rPr>
          <w:commentReference w:id="143"/>
        </w:r>
      </w:del>
    </w:p>
    <w:p w14:paraId="36BFC580" w14:textId="7C5F950F" w:rsidR="007B3EBB" w:rsidRDefault="007B3EBB">
      <w:pPr>
        <w:ind w:right="0"/>
        <w:rPr>
          <w:ins w:id="145" w:author="Thayna Des" w:date="2022-04-04T00:04:00Z"/>
          <w:color w:val="0E101A"/>
        </w:rPr>
      </w:pPr>
    </w:p>
    <w:p w14:paraId="79E64992" w14:textId="772FFA5F" w:rsidR="000611D9" w:rsidRDefault="000611D9">
      <w:pPr>
        <w:ind w:right="0"/>
        <w:rPr>
          <w:ins w:id="146" w:author="Thayna Des" w:date="2022-04-04T00:04:00Z"/>
          <w:color w:val="0E101A"/>
        </w:rPr>
      </w:pPr>
      <w:ins w:id="147" w:author="Thayna Des" w:date="2022-04-04T00:04:00Z">
        <w:r>
          <w:rPr>
            <w:color w:val="0E101A"/>
          </w:rPr>
          <w:t xml:space="preserve">Visual </w:t>
        </w:r>
        <w:commentRangeStart w:id="148"/>
        <w:r>
          <w:rPr>
            <w:color w:val="0E101A"/>
          </w:rPr>
          <w:t>elements</w:t>
        </w:r>
      </w:ins>
      <w:commentRangeEnd w:id="148"/>
      <w:ins w:id="149" w:author="Thayna Des" w:date="2022-04-04T00:18:00Z">
        <w:r w:rsidR="00273B24">
          <w:rPr>
            <w:rStyle w:val="CommentReference"/>
          </w:rPr>
          <w:commentReference w:id="148"/>
        </w:r>
      </w:ins>
    </w:p>
    <w:p w14:paraId="06A4FAF0" w14:textId="77777777" w:rsidR="000611D9" w:rsidRDefault="000611D9">
      <w:pPr>
        <w:ind w:right="0"/>
        <w:rPr>
          <w:color w:val="0E101A"/>
        </w:rPr>
      </w:pPr>
    </w:p>
    <w:p w14:paraId="7608A2C7" w14:textId="4E7D1C81" w:rsidR="007B3EBB" w:rsidDel="000611D9" w:rsidRDefault="00E35ACB">
      <w:pPr>
        <w:ind w:right="0"/>
        <w:rPr>
          <w:del w:id="150" w:author="Thayna Des" w:date="2022-04-04T00:04:00Z"/>
          <w:color w:val="0E101A"/>
        </w:rPr>
      </w:pPr>
      <w:del w:id="151" w:author="Thayna Des" w:date="2022-04-04T00:04:00Z">
        <w:r w:rsidDel="000611D9">
          <w:rPr>
            <w:color w:val="0E101A"/>
          </w:rPr>
          <w:lastRenderedPageBreak/>
          <w:delText xml:space="preserve">After discussing textual elements of documentation, the authors move on to visuals and code samples. </w:delText>
        </w:r>
      </w:del>
    </w:p>
    <w:p w14:paraId="44599FFB" w14:textId="77777777" w:rsidR="007B3EBB" w:rsidRDefault="007B3EBB">
      <w:pPr>
        <w:ind w:right="0"/>
        <w:rPr>
          <w:color w:val="0E101A"/>
        </w:rPr>
      </w:pPr>
    </w:p>
    <w:p w14:paraId="3D5B4B68" w14:textId="0EB2C413" w:rsidR="007B3EBB" w:rsidRDefault="00E35ACB">
      <w:pPr>
        <w:ind w:right="0"/>
        <w:rPr>
          <w:color w:val="0E101A"/>
        </w:rPr>
      </w:pPr>
      <w:r>
        <w:rPr>
          <w:color w:val="0E101A"/>
        </w:rPr>
        <w:t xml:space="preserve">Unlike with writing, developers </w:t>
      </w:r>
      <w:ins w:id="152" w:author="Thayna Des" w:date="2022-04-04T00:12:00Z">
        <w:r w:rsidR="00193A23">
          <w:rPr>
            <w:color w:val="0E101A"/>
          </w:rPr>
          <w:t>feel more at</w:t>
        </w:r>
      </w:ins>
      <w:del w:id="153" w:author="Thayna Des" w:date="2022-04-04T00:12:00Z">
        <w:r w:rsidDel="00193A23">
          <w:rPr>
            <w:color w:val="0E101A"/>
          </w:rPr>
          <w:delText xml:space="preserve">are probably feeling much at </w:delText>
        </w:r>
      </w:del>
      <w:r>
        <w:rPr>
          <w:color w:val="0E101A"/>
        </w:rPr>
        <w:t>home with code samples. Facing a relentless stream of new technologies, apps, tools and languages to deal with, developers know</w:t>
      </w:r>
      <w:ins w:id="154" w:author="Thayna Des" w:date="2022-04-04T00:13:00Z">
        <w:r w:rsidR="00193A23">
          <w:rPr>
            <w:color w:val="0E101A"/>
          </w:rPr>
          <w:t xml:space="preserve"> the relevancy of</w:t>
        </w:r>
      </w:ins>
      <w:r>
        <w:rPr>
          <w:color w:val="0E101A"/>
        </w:rPr>
        <w:t xml:space="preserve"> </w:t>
      </w:r>
      <w:del w:id="155" w:author="Thayna Des" w:date="2022-04-04T00:12:00Z">
        <w:r w:rsidDel="00193A23">
          <w:rPr>
            <w:color w:val="0E101A"/>
          </w:rPr>
          <w:delText xml:space="preserve">all too well how important </w:delText>
        </w:r>
      </w:del>
      <w:r>
        <w:rPr>
          <w:color w:val="0E101A"/>
        </w:rPr>
        <w:t xml:space="preserve">code samples </w:t>
      </w:r>
      <w:del w:id="156" w:author="Thayna Des" w:date="2022-04-04T00:13:00Z">
        <w:r w:rsidDel="00193A23">
          <w:rPr>
            <w:color w:val="0E101A"/>
          </w:rPr>
          <w:delText xml:space="preserve">may be </w:delText>
        </w:r>
      </w:del>
      <w:r>
        <w:rPr>
          <w:color w:val="0E101A"/>
        </w:rPr>
        <w:t xml:space="preserve">to better grasp new material. </w:t>
      </w:r>
      <w:del w:id="157" w:author="Thayna Des" w:date="2022-04-04T00:13:00Z">
        <w:r w:rsidDel="00193A23">
          <w:rPr>
            <w:color w:val="0E101A"/>
          </w:rPr>
          <w:delText xml:space="preserve">It is hard to overestimate the role of code samples when you are trying to engage a new user.  </w:delText>
        </w:r>
      </w:del>
    </w:p>
    <w:p w14:paraId="7268ABD8" w14:textId="77777777" w:rsidR="007B3EBB" w:rsidRDefault="007B3EBB">
      <w:pPr>
        <w:ind w:right="0"/>
        <w:rPr>
          <w:color w:val="0E101A"/>
        </w:rPr>
      </w:pPr>
    </w:p>
    <w:p w14:paraId="34958038" w14:textId="293EEF14" w:rsidR="007B3EBB" w:rsidRDefault="00E35ACB">
      <w:pPr>
        <w:ind w:right="0"/>
        <w:rPr>
          <w:color w:val="0E101A"/>
        </w:rPr>
      </w:pPr>
      <w:r>
        <w:rPr>
          <w:color w:val="0E101A"/>
        </w:rPr>
        <w:t xml:space="preserve">The </w:t>
      </w:r>
      <w:ins w:id="158" w:author="Thayna Des" w:date="2022-04-04T00:15:00Z">
        <w:r w:rsidR="00273B24">
          <w:rPr>
            <w:color w:val="0E101A"/>
          </w:rPr>
          <w:t xml:space="preserve">reader is presented with </w:t>
        </w:r>
      </w:ins>
      <w:del w:id="159" w:author="Thayna Des" w:date="2022-04-04T00:15:00Z">
        <w:r w:rsidDel="00273B24">
          <w:rPr>
            <w:color w:val="0E101A"/>
          </w:rPr>
          <w:delText xml:space="preserve">authors present </w:delText>
        </w:r>
      </w:del>
      <w:r>
        <w:rPr>
          <w:color w:val="0E101A"/>
        </w:rPr>
        <w:t>good practices for creating effective and reliable code samples</w:t>
      </w:r>
      <w:ins w:id="160" w:author="Thayna Des" w:date="2022-04-04T00:16:00Z">
        <w:r w:rsidR="00273B24">
          <w:rPr>
            <w:color w:val="0E101A"/>
          </w:rPr>
          <w:t xml:space="preserve">. </w:t>
        </w:r>
      </w:ins>
      <w:del w:id="161" w:author="Thayna Des" w:date="2022-04-04T00:16:00Z">
        <w:r w:rsidDel="00273B24">
          <w:rPr>
            <w:color w:val="0E101A"/>
          </w:rPr>
          <w:delText xml:space="preserve"> and advocate for </w:delText>
        </w:r>
      </w:del>
      <w:ins w:id="162" w:author="Thayna Des" w:date="2022-04-04T00:16:00Z">
        <w:r w:rsidR="00273B24">
          <w:rPr>
            <w:color w:val="0E101A"/>
          </w:rPr>
          <w:t>T</w:t>
        </w:r>
      </w:ins>
      <w:del w:id="163" w:author="Thayna Des" w:date="2022-04-04T00:16:00Z">
        <w:r w:rsidDel="00273B24">
          <w:rPr>
            <w:color w:val="0E101A"/>
          </w:rPr>
          <w:delText>t</w:delText>
        </w:r>
      </w:del>
      <w:r>
        <w:rPr>
          <w:color w:val="0E101A"/>
        </w:rPr>
        <w:t xml:space="preserve">horoughly testing </w:t>
      </w:r>
      <w:ins w:id="164" w:author="Thayna Des" w:date="2022-04-04T00:16:00Z">
        <w:r w:rsidR="00273B24">
          <w:rPr>
            <w:color w:val="0E101A"/>
          </w:rPr>
          <w:t>of</w:t>
        </w:r>
      </w:ins>
      <w:del w:id="165" w:author="Thayna Des" w:date="2022-04-04T00:16:00Z">
        <w:r w:rsidDel="00273B24">
          <w:rPr>
            <w:color w:val="0E101A"/>
          </w:rPr>
          <w:delText>the</w:delText>
        </w:r>
      </w:del>
      <w:r>
        <w:rPr>
          <w:color w:val="0E101A"/>
        </w:rPr>
        <w:t xml:space="preserve"> samples </w:t>
      </w:r>
      <w:ins w:id="166" w:author="Thayna Des" w:date="2022-04-04T00:16:00Z">
        <w:r w:rsidR="00273B24">
          <w:rPr>
            <w:color w:val="0E101A"/>
          </w:rPr>
          <w:t xml:space="preserve">against the </w:t>
        </w:r>
      </w:ins>
      <w:del w:id="167" w:author="Thayna Des" w:date="2022-04-04T00:16:00Z">
        <w:r w:rsidDel="00273B24">
          <w:rPr>
            <w:color w:val="0E101A"/>
          </w:rPr>
          <w:delText>and</w:delText>
        </w:r>
      </w:del>
      <w:r>
        <w:rPr>
          <w:color w:val="0E101A"/>
        </w:rPr>
        <w:t xml:space="preserve"> </w:t>
      </w:r>
      <w:del w:id="168" w:author="Thayna Des" w:date="2022-04-04T00:16:00Z">
        <w:r w:rsidDel="00273B24">
          <w:rPr>
            <w:color w:val="0E101A"/>
          </w:rPr>
          <w:delText xml:space="preserve">verifying their relevance to the </w:delText>
        </w:r>
      </w:del>
      <w:r>
        <w:rPr>
          <w:color w:val="0E101A"/>
        </w:rPr>
        <w:t>current version of the product</w:t>
      </w:r>
      <w:ins w:id="169" w:author="Thayna Des" w:date="2022-04-04T00:16:00Z">
        <w:r w:rsidR="00273B24">
          <w:rPr>
            <w:color w:val="0E101A"/>
          </w:rPr>
          <w:t xml:space="preserve"> is also encouraged.</w:t>
        </w:r>
      </w:ins>
      <w:del w:id="170" w:author="Thayna Des" w:date="2022-04-04T00:16:00Z">
        <w:r w:rsidDel="00273B24">
          <w:rPr>
            <w:color w:val="0E101A"/>
          </w:rPr>
          <w:delText xml:space="preserve">. </w:delText>
        </w:r>
      </w:del>
      <w:r>
        <w:rPr>
          <w:color w:val="0E101A"/>
        </w:rPr>
        <w:t xml:space="preserve"> </w:t>
      </w:r>
    </w:p>
    <w:p w14:paraId="6664BCD5" w14:textId="77777777" w:rsidR="007B3EBB" w:rsidRDefault="007B3EBB">
      <w:pPr>
        <w:ind w:right="0"/>
        <w:rPr>
          <w:color w:val="0E101A"/>
        </w:rPr>
      </w:pPr>
    </w:p>
    <w:p w14:paraId="41AD2513" w14:textId="17AEBBC0" w:rsidR="007B3EBB" w:rsidDel="00273B24" w:rsidRDefault="00E35ACB">
      <w:pPr>
        <w:ind w:right="0"/>
        <w:rPr>
          <w:del w:id="171" w:author="Thayna Des" w:date="2022-04-04T00:17:00Z"/>
          <w:color w:val="0E101A"/>
        </w:rPr>
      </w:pPr>
      <w:del w:id="172" w:author="Thayna Des" w:date="2022-04-04T00:17:00Z">
        <w:r w:rsidDel="00273B24">
          <w:rPr>
            <w:color w:val="0E101A"/>
          </w:rPr>
          <w:delText>Nobody nowadays will argue about the effectiveness of visual materials in the documentation. As with code samples, developers deal with charts and diagrams in their daily life. They understand well the significance of good visual material for good comprehension.</w:delText>
        </w:r>
      </w:del>
    </w:p>
    <w:p w14:paraId="2A7420BF" w14:textId="77777777" w:rsidR="007B3EBB" w:rsidRDefault="007B3EBB">
      <w:pPr>
        <w:ind w:right="0"/>
        <w:rPr>
          <w:color w:val="0E101A"/>
        </w:rPr>
      </w:pPr>
    </w:p>
    <w:p w14:paraId="441906DE" w14:textId="439F3437" w:rsidR="007B3EBB" w:rsidRDefault="00E35ACB">
      <w:pPr>
        <w:ind w:right="0"/>
        <w:rPr>
          <w:color w:val="0E101A"/>
        </w:rPr>
      </w:pPr>
      <w:del w:id="173" w:author="Thayna Des" w:date="2022-04-04T00:17:00Z">
        <w:r w:rsidDel="00273B24">
          <w:rPr>
            <w:color w:val="0E101A"/>
          </w:rPr>
          <w:delText xml:space="preserve">Much can be said of numerous tools and apps available on the market, but the authors keep their focus on the principles, rather than going into the details of tools. </w:delText>
        </w:r>
      </w:del>
      <w:r>
        <w:rPr>
          <w:color w:val="0E101A"/>
        </w:rPr>
        <w:t>The</w:t>
      </w:r>
      <w:del w:id="174" w:author="Thayna Des" w:date="2022-04-04T00:17:00Z">
        <w:r w:rsidDel="00273B24">
          <w:rPr>
            <w:color w:val="0E101A"/>
          </w:rPr>
          <w:delText>y</w:delText>
        </w:r>
      </w:del>
      <w:r>
        <w:rPr>
          <w:color w:val="0E101A"/>
        </w:rPr>
        <w:t xml:space="preserve"> </w:t>
      </w:r>
      <w:ins w:id="175" w:author="Thayna Des" w:date="2022-04-04T00:17:00Z">
        <w:r w:rsidR="00273B24">
          <w:rPr>
            <w:color w:val="0E101A"/>
          </w:rPr>
          <w:t xml:space="preserve">authors </w:t>
        </w:r>
      </w:ins>
      <w:r>
        <w:rPr>
          <w:color w:val="0E101A"/>
        </w:rPr>
        <w:t xml:space="preserve">explain the practical steps of creating efficient and appealing visuals. This approach allows them to put priorities in the right order: structure comes first, </w:t>
      </w:r>
      <w:del w:id="176" w:author="Thayna Des" w:date="2022-04-04T00:18:00Z">
        <w:r w:rsidDel="00273B24">
          <w:rPr>
            <w:color w:val="0E101A"/>
          </w:rPr>
          <w:delText>esthetics</w:delText>
        </w:r>
      </w:del>
      <w:ins w:id="177" w:author="Thayna Des" w:date="2022-04-04T00:18:00Z">
        <w:r w:rsidR="00273B24">
          <w:rPr>
            <w:color w:val="0E101A"/>
          </w:rPr>
          <w:t>aesthetics</w:t>
        </w:r>
      </w:ins>
      <w:r>
        <w:rPr>
          <w:color w:val="0E101A"/>
        </w:rPr>
        <w:t xml:space="preserve"> - second. </w:t>
      </w:r>
      <w:commentRangeStart w:id="178"/>
      <w:r>
        <w:rPr>
          <w:color w:val="0E101A"/>
        </w:rPr>
        <w:t>The authors also leave some interesting resources for developers to draw upon.</w:t>
      </w:r>
      <w:commentRangeEnd w:id="178"/>
      <w:r w:rsidR="00273B24">
        <w:rPr>
          <w:rStyle w:val="CommentReference"/>
        </w:rPr>
        <w:commentReference w:id="178"/>
      </w:r>
    </w:p>
    <w:p w14:paraId="0F29576E" w14:textId="77777777" w:rsidR="007B3EBB" w:rsidRDefault="007B3EBB">
      <w:pPr>
        <w:ind w:right="0"/>
        <w:rPr>
          <w:color w:val="0E101A"/>
        </w:rPr>
      </w:pPr>
    </w:p>
    <w:p w14:paraId="400BD633" w14:textId="77777777" w:rsidR="007B3EBB" w:rsidRDefault="00E35ACB">
      <w:pPr>
        <w:ind w:right="0"/>
        <w:rPr>
          <w:color w:val="0E101A"/>
        </w:rPr>
      </w:pPr>
      <w:commentRangeStart w:id="179"/>
      <w:r>
        <w:rPr>
          <w:color w:val="0E101A"/>
        </w:rPr>
        <w:t>Unlike code samples, the publishing stage might be less known to developers. Here developers will find out that publishing is not so much about the choice of tools, but about planning, which makes all the difference. This is one of my favourite chapters because again, all the basics are laid out in a succinct, clear way.</w:t>
      </w:r>
      <w:commentRangeEnd w:id="179"/>
      <w:r w:rsidR="00273B24">
        <w:rPr>
          <w:rStyle w:val="CommentReference"/>
        </w:rPr>
        <w:commentReference w:id="179"/>
      </w:r>
    </w:p>
    <w:p w14:paraId="2125480F" w14:textId="2CDA524D" w:rsidR="007B3EBB" w:rsidRDefault="007B3EBB">
      <w:pPr>
        <w:ind w:right="0"/>
        <w:rPr>
          <w:ins w:id="180" w:author="Thayna Des" w:date="2022-04-04T00:21:00Z"/>
          <w:color w:val="0E101A"/>
        </w:rPr>
      </w:pPr>
    </w:p>
    <w:p w14:paraId="4E941EFA" w14:textId="6AA0C496" w:rsidR="00D6638D" w:rsidRDefault="00D6638D">
      <w:pPr>
        <w:ind w:right="0"/>
        <w:rPr>
          <w:ins w:id="181" w:author="Thayna Des" w:date="2022-04-04T00:22:00Z"/>
          <w:color w:val="0E101A"/>
        </w:rPr>
      </w:pPr>
      <w:ins w:id="182" w:author="Thayna Des" w:date="2022-04-04T00:21:00Z">
        <w:r>
          <w:rPr>
            <w:color w:val="0E101A"/>
          </w:rPr>
          <w:t>Content freshness</w:t>
        </w:r>
      </w:ins>
    </w:p>
    <w:p w14:paraId="34A2A9E6" w14:textId="77777777" w:rsidR="00D6638D" w:rsidRDefault="00D6638D">
      <w:pPr>
        <w:ind w:right="0"/>
        <w:rPr>
          <w:color w:val="0E101A"/>
        </w:rPr>
      </w:pPr>
    </w:p>
    <w:p w14:paraId="4DDCABB4" w14:textId="2353782B" w:rsidR="00D46700" w:rsidRDefault="00E35ACB" w:rsidP="00D46700">
      <w:pPr>
        <w:ind w:right="0"/>
        <w:rPr>
          <w:ins w:id="183" w:author="Thayna Des" w:date="2022-04-04T00:28:00Z"/>
          <w:color w:val="0E101A"/>
        </w:rPr>
      </w:pPr>
      <w:del w:id="184" w:author="Thayna Des" w:date="2022-04-04T00:28:00Z">
        <w:r w:rsidDel="00D46700">
          <w:rPr>
            <w:color w:val="0E101A"/>
          </w:rPr>
          <w:delText xml:space="preserve">In the </w:delText>
        </w:r>
        <w:commentRangeStart w:id="185"/>
        <w:r w:rsidDel="00D46700">
          <w:rPr>
            <w:color w:val="0E101A"/>
          </w:rPr>
          <w:delText>second part of the book</w:delText>
        </w:r>
        <w:commentRangeEnd w:id="185"/>
        <w:r w:rsidR="00D6638D" w:rsidDel="00D46700">
          <w:rPr>
            <w:rStyle w:val="CommentReference"/>
          </w:rPr>
          <w:commentReference w:id="185"/>
        </w:r>
        <w:r w:rsidDel="00D46700">
          <w:rPr>
            <w:color w:val="0E101A"/>
          </w:rPr>
          <w:delText>, the developer is introduced to the methods of improving and maintaining the documentation.</w:delText>
        </w:r>
      </w:del>
      <w:commentRangeStart w:id="186"/>
      <w:ins w:id="187" w:author="Thayna Des" w:date="2022-04-04T00:28:00Z">
        <w:r w:rsidR="00D46700">
          <w:rPr>
            <w:color w:val="0E101A"/>
          </w:rPr>
          <w:t xml:space="preserve">Ensuring that the documentation is up-to-date at all times </w:t>
        </w:r>
      </w:ins>
      <w:ins w:id="188" w:author="Thayna Des" w:date="2022-04-04T00:29:00Z">
        <w:r w:rsidR="00D46700">
          <w:rPr>
            <w:color w:val="0E101A"/>
          </w:rPr>
          <w:t>helps when building</w:t>
        </w:r>
      </w:ins>
      <w:ins w:id="189" w:author="Thayna Des" w:date="2022-04-04T00:28:00Z">
        <w:r w:rsidR="00D46700">
          <w:rPr>
            <w:color w:val="0E101A"/>
          </w:rPr>
          <w:t xml:space="preserve"> trust </w:t>
        </w:r>
      </w:ins>
      <w:ins w:id="190" w:author="Thayna Des" w:date="2022-04-04T00:29:00Z">
        <w:r w:rsidR="00D46700">
          <w:rPr>
            <w:color w:val="0E101A"/>
          </w:rPr>
          <w:t xml:space="preserve">with </w:t>
        </w:r>
      </w:ins>
      <w:ins w:id="191" w:author="Thayna Des" w:date="2022-04-04T00:28:00Z">
        <w:r w:rsidR="00D46700">
          <w:rPr>
            <w:color w:val="0E101A"/>
          </w:rPr>
          <w:t xml:space="preserve">users. In a few short sections, the authors manage to distil the </w:t>
        </w:r>
        <w:commentRangeStart w:id="192"/>
        <w:r w:rsidR="00D46700">
          <w:rPr>
            <w:color w:val="0E101A"/>
          </w:rPr>
          <w:t xml:space="preserve">best practices for maintenance </w:t>
        </w:r>
      </w:ins>
      <w:commentRangeEnd w:id="192"/>
      <w:ins w:id="193" w:author="Thayna Des" w:date="2022-04-04T00:30:00Z">
        <w:r w:rsidR="00D46700">
          <w:rPr>
            <w:rStyle w:val="CommentReference"/>
          </w:rPr>
          <w:commentReference w:id="192"/>
        </w:r>
      </w:ins>
      <w:ins w:id="194" w:author="Thayna Des" w:date="2022-04-04T00:28:00Z">
        <w:r w:rsidR="00D46700">
          <w:rPr>
            <w:color w:val="0E101A"/>
          </w:rPr>
          <w:t xml:space="preserve">and deprecating documentation. </w:t>
        </w:r>
        <w:commentRangeEnd w:id="186"/>
        <w:r w:rsidR="00D46700">
          <w:rPr>
            <w:rStyle w:val="CommentReference"/>
          </w:rPr>
          <w:commentReference w:id="186"/>
        </w:r>
      </w:ins>
    </w:p>
    <w:p w14:paraId="4558C296" w14:textId="77777777" w:rsidR="00D46700" w:rsidRDefault="00D46700">
      <w:pPr>
        <w:ind w:right="0"/>
        <w:rPr>
          <w:color w:val="0E101A"/>
        </w:rPr>
      </w:pPr>
    </w:p>
    <w:p w14:paraId="6CACDF9F" w14:textId="35BD30D5" w:rsidR="007B3EBB" w:rsidRDefault="007B3EBB">
      <w:pPr>
        <w:ind w:right="0"/>
        <w:rPr>
          <w:ins w:id="195" w:author="Thayna Des" w:date="2022-04-04T00:27:00Z"/>
          <w:color w:val="0E101A"/>
        </w:rPr>
      </w:pPr>
    </w:p>
    <w:p w14:paraId="36072C14" w14:textId="7DC83AD8" w:rsidR="00D46700" w:rsidRDefault="00D46700">
      <w:pPr>
        <w:ind w:right="0"/>
        <w:rPr>
          <w:ins w:id="196" w:author="Thayna Des" w:date="2022-04-04T00:27:00Z"/>
          <w:color w:val="0E101A"/>
        </w:rPr>
      </w:pPr>
      <w:ins w:id="197" w:author="Thayna Des" w:date="2022-04-04T00:28:00Z">
        <w:r>
          <w:rPr>
            <w:color w:val="0E101A"/>
          </w:rPr>
          <w:t>Content evaluation</w:t>
        </w:r>
      </w:ins>
    </w:p>
    <w:p w14:paraId="4749B3F5" w14:textId="77777777" w:rsidR="00D46700" w:rsidRDefault="00D46700">
      <w:pPr>
        <w:ind w:right="0"/>
        <w:rPr>
          <w:color w:val="0E101A"/>
        </w:rPr>
      </w:pPr>
    </w:p>
    <w:p w14:paraId="3F0BB911" w14:textId="684017F5" w:rsidR="007B3EBB" w:rsidRDefault="00E35ACB">
      <w:pPr>
        <w:ind w:right="0"/>
        <w:rPr>
          <w:color w:val="0E101A"/>
        </w:rPr>
      </w:pPr>
      <w:r>
        <w:rPr>
          <w:color w:val="0E101A"/>
        </w:rPr>
        <w:t xml:space="preserve">Gathering </w:t>
      </w:r>
      <w:del w:id="198" w:author="Thayna Des" w:date="2022-04-04T00:22:00Z">
        <w:r w:rsidDel="00D6638D">
          <w:rPr>
            <w:color w:val="0E101A"/>
          </w:rPr>
          <w:delText>the</w:delText>
        </w:r>
      </w:del>
      <w:r>
        <w:rPr>
          <w:color w:val="0E101A"/>
        </w:rPr>
        <w:t xml:space="preserve"> feedback and measuring the quality of </w:t>
      </w:r>
      <w:del w:id="199" w:author="Thayna Des" w:date="2022-04-04T00:22:00Z">
        <w:r w:rsidDel="00D6638D">
          <w:rPr>
            <w:color w:val="0E101A"/>
          </w:rPr>
          <w:delText>the</w:delText>
        </w:r>
      </w:del>
      <w:r>
        <w:rPr>
          <w:color w:val="0E101A"/>
        </w:rPr>
        <w:t xml:space="preserve"> documentation are </w:t>
      </w:r>
      <w:ins w:id="200" w:author="Thayna Des" w:date="2022-04-04T00:22:00Z">
        <w:r w:rsidR="00D6638D">
          <w:rPr>
            <w:color w:val="0E101A"/>
          </w:rPr>
          <w:t xml:space="preserve">aspects that are </w:t>
        </w:r>
      </w:ins>
      <w:r>
        <w:rPr>
          <w:color w:val="0E101A"/>
        </w:rPr>
        <w:t xml:space="preserve">often overlooked. The authors present a </w:t>
      </w:r>
      <w:commentRangeStart w:id="201"/>
      <w:r>
        <w:rPr>
          <w:color w:val="0E101A"/>
        </w:rPr>
        <w:t xml:space="preserve">number of practical ways </w:t>
      </w:r>
      <w:commentRangeEnd w:id="201"/>
      <w:r w:rsidR="00D6638D">
        <w:rPr>
          <w:rStyle w:val="CommentReference"/>
        </w:rPr>
        <w:commentReference w:id="201"/>
      </w:r>
      <w:r>
        <w:rPr>
          <w:color w:val="0E101A"/>
        </w:rPr>
        <w:t xml:space="preserve">for collecting feedback, introducing improvements and evaluating the quality of the documentation using various metrics so that the task appears more manageable. </w:t>
      </w:r>
    </w:p>
    <w:p w14:paraId="3FC7A701" w14:textId="77777777" w:rsidR="007B3EBB" w:rsidRDefault="007B3EBB">
      <w:pPr>
        <w:ind w:right="0"/>
        <w:rPr>
          <w:color w:val="0E101A"/>
        </w:rPr>
      </w:pPr>
    </w:p>
    <w:p w14:paraId="695EA56E" w14:textId="77777777" w:rsidR="007B3EBB" w:rsidRDefault="00E35ACB">
      <w:pPr>
        <w:ind w:right="0"/>
        <w:rPr>
          <w:color w:val="0E101A"/>
        </w:rPr>
      </w:pPr>
      <w:r>
        <w:rPr>
          <w:color w:val="0E101A"/>
        </w:rPr>
        <w:t>Similarly, the authors propose</w:t>
      </w:r>
      <w:commentRangeStart w:id="202"/>
      <w:r>
        <w:rPr>
          <w:color w:val="0E101A"/>
        </w:rPr>
        <w:t xml:space="preserve"> several practical </w:t>
      </w:r>
      <w:commentRangeEnd w:id="202"/>
      <w:r w:rsidR="00D6638D">
        <w:rPr>
          <w:rStyle w:val="CommentReference"/>
        </w:rPr>
        <w:commentReference w:id="202"/>
      </w:r>
      <w:r>
        <w:rPr>
          <w:color w:val="0E101A"/>
        </w:rPr>
        <w:t>ways for the developer to evaluate the quality of the documentation. They explain the concepts of functional and structural quality and provide methods to translate them into meaningful values.</w:t>
      </w:r>
    </w:p>
    <w:p w14:paraId="6EFD6585" w14:textId="77777777" w:rsidR="007B3EBB" w:rsidRDefault="007B3EBB">
      <w:pPr>
        <w:ind w:right="0"/>
        <w:rPr>
          <w:color w:val="0E101A"/>
        </w:rPr>
      </w:pPr>
    </w:p>
    <w:p w14:paraId="0A2C8320" w14:textId="77777777" w:rsidR="007B3EBB" w:rsidRDefault="00E35ACB">
      <w:pPr>
        <w:ind w:right="0"/>
        <w:rPr>
          <w:color w:val="0E101A"/>
        </w:rPr>
      </w:pPr>
      <w:r>
        <w:rPr>
          <w:color w:val="0E101A"/>
        </w:rPr>
        <w:lastRenderedPageBreak/>
        <w:t xml:space="preserve">For many developers, documentation metrics would be a novel concept which is why this chapter may be of special interest to them. </w:t>
      </w:r>
    </w:p>
    <w:p w14:paraId="68AF1400" w14:textId="52277876" w:rsidR="007B3EBB" w:rsidRDefault="007B3EBB">
      <w:pPr>
        <w:ind w:right="0"/>
        <w:rPr>
          <w:ins w:id="203" w:author="Thayna Des" w:date="2022-04-04T00:24:00Z"/>
          <w:color w:val="0E101A"/>
        </w:rPr>
      </w:pPr>
    </w:p>
    <w:p w14:paraId="4F451CA9" w14:textId="77777777" w:rsidR="00D6638D" w:rsidRDefault="00D6638D">
      <w:pPr>
        <w:ind w:right="0"/>
        <w:rPr>
          <w:ins w:id="204" w:author="Thayna Des" w:date="2022-04-04T00:23:00Z"/>
          <w:color w:val="0E101A"/>
        </w:rPr>
      </w:pPr>
    </w:p>
    <w:p w14:paraId="3607F5C4" w14:textId="64BA5B81" w:rsidR="00D6638D" w:rsidRDefault="00D6638D">
      <w:pPr>
        <w:ind w:right="0"/>
        <w:rPr>
          <w:color w:val="0E101A"/>
        </w:rPr>
      </w:pPr>
      <w:ins w:id="205" w:author="Thayna Des" w:date="2022-04-04T00:23:00Z">
        <w:r>
          <w:rPr>
            <w:color w:val="0E101A"/>
          </w:rPr>
          <w:t>Information Architecture</w:t>
        </w:r>
      </w:ins>
    </w:p>
    <w:p w14:paraId="1F9F38BE" w14:textId="0AF90DF3" w:rsidR="007B3EBB" w:rsidDel="00D6638D" w:rsidRDefault="00E35ACB">
      <w:pPr>
        <w:ind w:right="0"/>
        <w:rPr>
          <w:del w:id="206" w:author="Thayna Des" w:date="2022-04-04T00:24:00Z"/>
          <w:color w:val="0E101A"/>
        </w:rPr>
      </w:pPr>
      <w:del w:id="207" w:author="Thayna Des" w:date="2022-04-04T00:24:00Z">
        <w:r w:rsidDel="00D6638D">
          <w:rPr>
            <w:color w:val="0E101A"/>
          </w:rPr>
          <w:delText>The chapter on organising the documentation is particularly appealing to me.</w:delText>
        </w:r>
      </w:del>
    </w:p>
    <w:p w14:paraId="3A50845A" w14:textId="63F43A9D" w:rsidR="007B3EBB" w:rsidRDefault="00E35ACB">
      <w:pPr>
        <w:ind w:right="0"/>
        <w:rPr>
          <w:color w:val="0E101A"/>
        </w:rPr>
      </w:pPr>
      <w:r>
        <w:rPr>
          <w:color w:val="0E101A"/>
        </w:rPr>
        <w:t xml:space="preserve">Making sure that </w:t>
      </w:r>
      <w:del w:id="208" w:author="Thayna Des" w:date="2022-04-04T00:24:00Z">
        <w:r w:rsidDel="00D6638D">
          <w:rPr>
            <w:color w:val="0E101A"/>
          </w:rPr>
          <w:delText>the</w:delText>
        </w:r>
      </w:del>
      <w:r>
        <w:rPr>
          <w:color w:val="0E101A"/>
        </w:rPr>
        <w:t xml:space="preserve"> user</w:t>
      </w:r>
      <w:ins w:id="209" w:author="Thayna Des" w:date="2022-04-04T00:24:00Z">
        <w:r w:rsidR="00D6638D">
          <w:rPr>
            <w:color w:val="0E101A"/>
          </w:rPr>
          <w:t>s</w:t>
        </w:r>
      </w:ins>
      <w:r>
        <w:rPr>
          <w:color w:val="0E101A"/>
        </w:rPr>
        <w:t xml:space="preserve"> can find </w:t>
      </w:r>
      <w:ins w:id="210" w:author="Thayna Des" w:date="2022-04-04T00:24:00Z">
        <w:r w:rsidR="00D6638D">
          <w:rPr>
            <w:color w:val="0E101A"/>
          </w:rPr>
          <w:t>their</w:t>
        </w:r>
      </w:ins>
      <w:del w:id="211" w:author="Thayna Des" w:date="2022-04-04T00:24:00Z">
        <w:r w:rsidDel="00D6638D">
          <w:rPr>
            <w:color w:val="0E101A"/>
          </w:rPr>
          <w:delText>his</w:delText>
        </w:r>
      </w:del>
      <w:r>
        <w:rPr>
          <w:color w:val="0E101A"/>
        </w:rPr>
        <w:t xml:space="preserve"> way </w:t>
      </w:r>
      <w:ins w:id="212" w:author="Thayna Des" w:date="2022-04-04T00:24:00Z">
        <w:r w:rsidR="00D6638D">
          <w:rPr>
            <w:color w:val="0E101A"/>
          </w:rPr>
          <w:t xml:space="preserve">through </w:t>
        </w:r>
      </w:ins>
      <w:del w:id="213" w:author="Thayna Des" w:date="2022-04-04T00:24:00Z">
        <w:r w:rsidDel="00D6638D">
          <w:rPr>
            <w:color w:val="0E101A"/>
          </w:rPr>
          <w:delText>in</w:delText>
        </w:r>
      </w:del>
      <w:r>
        <w:rPr>
          <w:color w:val="0E101A"/>
        </w:rPr>
        <w:t xml:space="preserve"> documentation, and that </w:t>
      </w:r>
      <w:ins w:id="214" w:author="Thayna Des" w:date="2022-04-04T00:25:00Z">
        <w:r w:rsidR="00D6638D">
          <w:rPr>
            <w:color w:val="0E101A"/>
          </w:rPr>
          <w:t>the information</w:t>
        </w:r>
      </w:ins>
      <w:del w:id="215" w:author="Thayna Des" w:date="2022-04-04T00:25:00Z">
        <w:r w:rsidDel="00D6638D">
          <w:rPr>
            <w:color w:val="0E101A"/>
          </w:rPr>
          <w:delText>it</w:delText>
        </w:r>
      </w:del>
      <w:r>
        <w:rPr>
          <w:color w:val="0E101A"/>
        </w:rPr>
        <w:t xml:space="preserve"> is appearing logically and intuitively</w:t>
      </w:r>
      <w:del w:id="216" w:author="Thayna Des" w:date="2022-04-04T00:25:00Z">
        <w:r w:rsidDel="00D6638D">
          <w:rPr>
            <w:color w:val="0E101A"/>
          </w:rPr>
          <w:delText xml:space="preserve"> organised</w:delText>
        </w:r>
      </w:del>
      <w:r>
        <w:rPr>
          <w:color w:val="0E101A"/>
        </w:rPr>
        <w:t>, plays an important part in establishing</w:t>
      </w:r>
      <w:ins w:id="217" w:author="Thayna Des" w:date="2022-04-04T00:25:00Z">
        <w:r w:rsidR="00D6638D">
          <w:rPr>
            <w:color w:val="0E101A"/>
          </w:rPr>
          <w:t xml:space="preserve"> a</w:t>
        </w:r>
      </w:ins>
      <w:r>
        <w:rPr>
          <w:color w:val="0E101A"/>
        </w:rPr>
        <w:t xml:space="preserve"> good relationship</w:t>
      </w:r>
      <w:del w:id="218" w:author="Thayna Des" w:date="2022-04-04T00:25:00Z">
        <w:r w:rsidDel="00D6638D">
          <w:rPr>
            <w:color w:val="0E101A"/>
          </w:rPr>
          <w:delText>s</w:delText>
        </w:r>
      </w:del>
      <w:r>
        <w:rPr>
          <w:color w:val="0E101A"/>
        </w:rPr>
        <w:t xml:space="preserve"> with the </w:t>
      </w:r>
      <w:ins w:id="219" w:author="Thayna Des" w:date="2022-04-04T00:25:00Z">
        <w:r w:rsidR="00D46700">
          <w:rPr>
            <w:color w:val="0E101A"/>
          </w:rPr>
          <w:t>reader and product user.</w:t>
        </w:r>
      </w:ins>
      <w:del w:id="220" w:author="Thayna Des" w:date="2022-04-04T00:25:00Z">
        <w:r w:rsidDel="00D46700">
          <w:rPr>
            <w:color w:val="0E101A"/>
          </w:rPr>
          <w:delText>user</w:delText>
        </w:r>
      </w:del>
      <w:r>
        <w:rPr>
          <w:color w:val="0E101A"/>
        </w:rPr>
        <w:t xml:space="preserve">. </w:t>
      </w:r>
      <w:del w:id="221" w:author="Thayna Des" w:date="2022-04-04T00:26:00Z">
        <w:r w:rsidDel="00D46700">
          <w:rPr>
            <w:color w:val="0E101A"/>
          </w:rPr>
          <w:delText xml:space="preserve">Information architecture is a big subject in itself. </w:delText>
        </w:r>
      </w:del>
      <w:r>
        <w:rPr>
          <w:color w:val="0E101A"/>
        </w:rPr>
        <w:t xml:space="preserve">Nowadays many developers would have some exposure to IA, but here the authors </w:t>
      </w:r>
      <w:commentRangeStart w:id="222"/>
      <w:r>
        <w:rPr>
          <w:color w:val="0E101A"/>
        </w:rPr>
        <w:t xml:space="preserve">provide a concise guide to </w:t>
      </w:r>
      <w:commentRangeEnd w:id="222"/>
      <w:r w:rsidR="00D46700">
        <w:rPr>
          <w:rStyle w:val="CommentReference"/>
        </w:rPr>
        <w:commentReference w:id="222"/>
      </w:r>
      <w:r>
        <w:rPr>
          <w:color w:val="0E101A"/>
        </w:rPr>
        <w:t>how developers can use it for their own documentation without going into the details.</w:t>
      </w:r>
    </w:p>
    <w:p w14:paraId="3DF2346E" w14:textId="77777777" w:rsidR="007B3EBB" w:rsidRDefault="007B3EBB">
      <w:pPr>
        <w:ind w:right="0"/>
        <w:rPr>
          <w:color w:val="0E101A"/>
        </w:rPr>
      </w:pPr>
    </w:p>
    <w:p w14:paraId="0FD24199" w14:textId="6B4A2568" w:rsidR="007B3EBB" w:rsidDel="00D46700" w:rsidRDefault="00E35ACB">
      <w:pPr>
        <w:ind w:right="0"/>
        <w:rPr>
          <w:del w:id="223" w:author="Thayna Des" w:date="2022-04-04T00:27:00Z"/>
          <w:color w:val="0E101A"/>
        </w:rPr>
      </w:pPr>
      <w:commentRangeStart w:id="224"/>
      <w:del w:id="225" w:author="Thayna Des" w:date="2022-04-04T00:27:00Z">
        <w:r w:rsidDel="00D46700">
          <w:rPr>
            <w:color w:val="0E101A"/>
          </w:rPr>
          <w:delText xml:space="preserve">At last, the authors touch on the topic of maintenance. Ensuring that the documentation is up-to-date at all times is very important to secure the trust and satisfaction of users. In a few short sections, the authors manage to distil the best practices for maintenance and deprecating documentation. </w:delText>
        </w:r>
        <w:commentRangeEnd w:id="224"/>
        <w:r w:rsidR="00D46700" w:rsidDel="00D46700">
          <w:rPr>
            <w:rStyle w:val="CommentReference"/>
          </w:rPr>
          <w:commentReference w:id="224"/>
        </w:r>
      </w:del>
    </w:p>
    <w:p w14:paraId="102B31B3" w14:textId="77777777" w:rsidR="007B3EBB" w:rsidRDefault="007B3EBB">
      <w:pPr>
        <w:ind w:right="0"/>
        <w:rPr>
          <w:color w:val="0E101A"/>
        </w:rPr>
      </w:pPr>
    </w:p>
    <w:p w14:paraId="641E4C75" w14:textId="77777777" w:rsidR="007B3EBB" w:rsidRDefault="00E35ACB">
      <w:pPr>
        <w:pStyle w:val="Heading2"/>
        <w:keepNext w:val="0"/>
        <w:keepLines w:val="0"/>
        <w:spacing w:before="0" w:after="0"/>
        <w:rPr>
          <w:rFonts w:ascii="Nunito" w:eastAsia="Nunito" w:hAnsi="Nunito" w:cs="Nunito"/>
          <w:color w:val="0E101A"/>
          <w:sz w:val="34"/>
          <w:szCs w:val="34"/>
        </w:rPr>
      </w:pPr>
      <w:bookmarkStart w:id="226" w:name="_3iciueondz4b" w:colFirst="0" w:colLast="0"/>
      <w:bookmarkEnd w:id="226"/>
      <w:r>
        <w:rPr>
          <w:rFonts w:ascii="Nunito" w:eastAsia="Nunito" w:hAnsi="Nunito" w:cs="Nunito"/>
          <w:color w:val="0E101A"/>
          <w:sz w:val="34"/>
          <w:szCs w:val="34"/>
        </w:rPr>
        <w:t>Reviewer’s comments</w:t>
      </w:r>
    </w:p>
    <w:p w14:paraId="796819B0" w14:textId="77777777" w:rsidR="007B3EBB" w:rsidRDefault="007B3EBB">
      <w:pPr>
        <w:ind w:right="0"/>
        <w:rPr>
          <w:color w:val="0E101A"/>
        </w:rPr>
      </w:pPr>
    </w:p>
    <w:p w14:paraId="29AE7870" w14:textId="4DCAAED6" w:rsidR="007B3EBB" w:rsidRDefault="00E35ACB">
      <w:pPr>
        <w:ind w:right="0"/>
        <w:rPr>
          <w:color w:val="0E101A"/>
        </w:rPr>
      </w:pPr>
      <w:r>
        <w:rPr>
          <w:color w:val="0E101A"/>
        </w:rPr>
        <w:t xml:space="preserve">The first impression </w:t>
      </w:r>
      <w:ins w:id="227" w:author="Thayna Des" w:date="2022-04-04T00:31:00Z">
        <w:r w:rsidR="00B4104F">
          <w:rPr>
            <w:color w:val="0E101A"/>
          </w:rPr>
          <w:t xml:space="preserve">is </w:t>
        </w:r>
      </w:ins>
      <w:del w:id="228" w:author="Thayna Des" w:date="2022-04-04T00:31:00Z">
        <w:r w:rsidDel="00B4104F">
          <w:rPr>
            <w:color w:val="0E101A"/>
          </w:rPr>
          <w:delText xml:space="preserve">from the book was </w:delText>
        </w:r>
      </w:del>
      <w:r>
        <w:rPr>
          <w:color w:val="0E101A"/>
        </w:rPr>
        <w:t>that in</w:t>
      </w:r>
      <w:ins w:id="229" w:author="Thayna Des" w:date="2022-04-04T00:31:00Z">
        <w:r w:rsidR="00B4104F">
          <w:rPr>
            <w:color w:val="0E101A"/>
          </w:rPr>
          <w:t xml:space="preserve"> the attempt of</w:t>
        </w:r>
      </w:ins>
      <w:r>
        <w:rPr>
          <w:color w:val="0E101A"/>
        </w:rPr>
        <w:t xml:space="preserve"> simplifying the presentation </w:t>
      </w:r>
      <w:ins w:id="230" w:author="Thayna Des" w:date="2022-04-04T00:32:00Z">
        <w:r w:rsidR="00B4104F">
          <w:rPr>
            <w:color w:val="0E101A"/>
          </w:rPr>
          <w:t xml:space="preserve">and concepts presented, </w:t>
        </w:r>
      </w:ins>
      <w:del w:id="231" w:author="Thayna Des" w:date="2022-04-04T00:32:00Z">
        <w:r w:rsidDel="00B4104F">
          <w:rPr>
            <w:color w:val="0E101A"/>
          </w:rPr>
          <w:delText xml:space="preserve">of material </w:delText>
        </w:r>
      </w:del>
      <w:r>
        <w:rPr>
          <w:color w:val="0E101A"/>
        </w:rPr>
        <w:t>the authors went a little too far</w:t>
      </w:r>
      <w:ins w:id="232" w:author="Thayna Des" w:date="2022-04-04T00:32:00Z">
        <w:r w:rsidR="00B4104F">
          <w:rPr>
            <w:color w:val="0E101A"/>
          </w:rPr>
          <w:t>, making the book a kind of “plan of attack” for beginner writers</w:t>
        </w:r>
      </w:ins>
      <w:ins w:id="233" w:author="Thayna Des" w:date="2022-04-04T00:33:00Z">
        <w:r w:rsidR="00B4104F">
          <w:rPr>
            <w:color w:val="0E101A"/>
          </w:rPr>
          <w:t>, but lacking in detail</w:t>
        </w:r>
      </w:ins>
      <w:del w:id="234" w:author="Thayna Des" w:date="2022-04-04T00:32:00Z">
        <w:r w:rsidDel="00B4104F">
          <w:rPr>
            <w:color w:val="0E101A"/>
          </w:rPr>
          <w:delText>.</w:delText>
        </w:r>
      </w:del>
      <w:r>
        <w:rPr>
          <w:color w:val="0E101A"/>
        </w:rPr>
        <w:t xml:space="preserve"> However, if you look at it from the developer’s perspective, you start to appreciate the author’s approach </w:t>
      </w:r>
      <w:del w:id="235" w:author="Thayna Des" w:date="2022-04-04T00:30:00Z">
        <w:r w:rsidDel="00B4104F">
          <w:rPr>
            <w:color w:val="0E101A"/>
          </w:rPr>
          <w:delText>all the</w:delText>
        </w:r>
      </w:del>
      <w:r>
        <w:rPr>
          <w:color w:val="0E101A"/>
        </w:rPr>
        <w:t xml:space="preserve"> more. </w:t>
      </w:r>
      <w:del w:id="236" w:author="Thayna Des" w:date="2022-04-04T00:31:00Z">
        <w:r w:rsidDel="00B4104F">
          <w:rPr>
            <w:color w:val="0E101A"/>
          </w:rPr>
          <w:delText xml:space="preserve">Surely, much can be added to each topic, discussed in this book. But the </w:delText>
        </w:r>
      </w:del>
      <w:del w:id="237" w:author="Thayna Des" w:date="2022-04-04T00:32:00Z">
        <w:r w:rsidDel="00B4104F">
          <w:rPr>
            <w:color w:val="0E101A"/>
          </w:rPr>
          <w:delText>authors keep their explanations brief, making the book a kind of “plan of attack” for beginner writers.</w:delText>
        </w:r>
      </w:del>
    </w:p>
    <w:p w14:paraId="254F3223" w14:textId="77777777" w:rsidR="007B3EBB" w:rsidRDefault="007B3EBB">
      <w:pPr>
        <w:ind w:right="0"/>
        <w:rPr>
          <w:color w:val="0E101A"/>
        </w:rPr>
      </w:pPr>
    </w:p>
    <w:p w14:paraId="6A432D32" w14:textId="755DBB77" w:rsidR="007B3EBB" w:rsidDel="00B4104F" w:rsidRDefault="00E35ACB">
      <w:pPr>
        <w:ind w:right="0"/>
        <w:rPr>
          <w:del w:id="238" w:author="Thayna Des" w:date="2022-04-04T00:33:00Z"/>
          <w:color w:val="0E101A"/>
        </w:rPr>
      </w:pPr>
      <w:del w:id="239" w:author="Thayna Des" w:date="2022-04-04T00:33:00Z">
        <w:r w:rsidDel="00B4104F">
          <w:rPr>
            <w:color w:val="0E101A"/>
          </w:rPr>
          <w:delText xml:space="preserve">Taking this approach, the authors set an ambition task for themselves. Still, I feel that at times the strive for brevity of simplicity goes a few notches </w:delText>
        </w:r>
        <w:commentRangeStart w:id="240"/>
        <w:r w:rsidDel="00B4104F">
          <w:rPr>
            <w:color w:val="0E101A"/>
          </w:rPr>
          <w:delText>too</w:delText>
        </w:r>
      </w:del>
      <w:commentRangeEnd w:id="240"/>
      <w:r w:rsidR="00B4104F">
        <w:rPr>
          <w:rStyle w:val="CommentReference"/>
        </w:rPr>
        <w:commentReference w:id="240"/>
      </w:r>
      <w:del w:id="241" w:author="Thayna Des" w:date="2022-04-04T00:33:00Z">
        <w:r w:rsidDel="00B4104F">
          <w:rPr>
            <w:color w:val="0E101A"/>
          </w:rPr>
          <w:delText xml:space="preserve"> far.  </w:delText>
        </w:r>
      </w:del>
    </w:p>
    <w:p w14:paraId="2E29D81E" w14:textId="77777777" w:rsidR="007B3EBB" w:rsidRDefault="007B3EBB">
      <w:pPr>
        <w:ind w:right="0"/>
        <w:rPr>
          <w:color w:val="0E101A"/>
        </w:rPr>
      </w:pPr>
    </w:p>
    <w:p w14:paraId="1654C188" w14:textId="4D736663" w:rsidR="007B3EBB" w:rsidRDefault="00E35ACB">
      <w:pPr>
        <w:ind w:right="0"/>
        <w:rPr>
          <w:color w:val="0E101A"/>
        </w:rPr>
      </w:pPr>
      <w:r>
        <w:rPr>
          <w:color w:val="0E101A"/>
        </w:rPr>
        <w:t xml:space="preserve">Take, for example, an explanation of a paragraph. Presenting a paragraph as a section of text which provides a context for a procedure or that it may contain a story illustrating a concept, rather than as a logical subdivision of text, seems to be confusing and hardly logical. </w:t>
      </w:r>
      <w:del w:id="242" w:author="Thayna Des" w:date="2022-04-04T00:35:00Z">
        <w:r w:rsidDel="00B4104F">
          <w:rPr>
            <w:color w:val="0E101A"/>
          </w:rPr>
          <w:delText>A few more suggestions for drafting could also be of benefit, for example using lists when describing procedures.</w:delText>
        </w:r>
      </w:del>
    </w:p>
    <w:p w14:paraId="4C912E96" w14:textId="77777777" w:rsidR="007B3EBB" w:rsidRDefault="007B3EBB">
      <w:pPr>
        <w:ind w:right="0"/>
        <w:rPr>
          <w:color w:val="0E101A"/>
        </w:rPr>
      </w:pPr>
    </w:p>
    <w:p w14:paraId="78B50276" w14:textId="77777777" w:rsidR="007B3EBB" w:rsidRDefault="00E35ACB">
      <w:pPr>
        <w:ind w:right="0"/>
        <w:rPr>
          <w:color w:val="0E101A"/>
        </w:rPr>
      </w:pPr>
      <w:r>
        <w:rPr>
          <w:color w:val="0E101A"/>
        </w:rPr>
        <w:t>Overall, I feel that the book might benefit from more examples. The story of Corg.ly does not fill that gap for me. There is a feeling of imbalance between the overly cheerful Corg.ly company and an abstract presentation of subsequent material.</w:t>
      </w:r>
    </w:p>
    <w:p w14:paraId="532C5E21" w14:textId="77777777" w:rsidR="007B3EBB" w:rsidRDefault="007B3EBB">
      <w:pPr>
        <w:ind w:right="0"/>
        <w:rPr>
          <w:color w:val="0E101A"/>
        </w:rPr>
      </w:pPr>
    </w:p>
    <w:p w14:paraId="6823FC2A" w14:textId="5291B9EC" w:rsidR="007B3EBB" w:rsidRDefault="00E35ACB">
      <w:pPr>
        <w:ind w:right="0"/>
        <w:rPr>
          <w:color w:val="0E101A"/>
        </w:rPr>
      </w:pPr>
      <w:r>
        <w:rPr>
          <w:color w:val="0E101A"/>
        </w:rPr>
        <w:t>At times, I felt the text is overly simplistic</w:t>
      </w:r>
      <w:del w:id="243" w:author="Thayna Des" w:date="2022-04-04T00:35:00Z">
        <w:r w:rsidDel="00B4104F">
          <w:rPr>
            <w:color w:val="0E101A"/>
          </w:rPr>
          <w:delText>, and at times I would have appreciated more examples. I also think suggesting more resources for developers may be a good idea.</w:delText>
        </w:r>
      </w:del>
      <w:r>
        <w:rPr>
          <w:color w:val="0E101A"/>
        </w:rPr>
        <w:t xml:space="preserve"> </w:t>
      </w:r>
    </w:p>
    <w:p w14:paraId="478DD1D7" w14:textId="77777777" w:rsidR="007B3EBB" w:rsidRDefault="007B3EBB">
      <w:pPr>
        <w:ind w:right="0"/>
        <w:rPr>
          <w:color w:val="0E101A"/>
        </w:rPr>
      </w:pPr>
    </w:p>
    <w:p w14:paraId="26B8053E" w14:textId="05093735" w:rsidR="007B3EBB" w:rsidRDefault="00B4104F">
      <w:pPr>
        <w:ind w:right="0"/>
        <w:rPr>
          <w:color w:val="0E101A"/>
        </w:rPr>
      </w:pPr>
      <w:ins w:id="244" w:author="Thayna Des" w:date="2022-04-04T00:35:00Z">
        <w:r>
          <w:rPr>
            <w:color w:val="0E101A"/>
          </w:rPr>
          <w:t>But h</w:t>
        </w:r>
      </w:ins>
      <w:del w:id="245" w:author="Thayna Des" w:date="2022-04-04T00:35:00Z">
        <w:r w:rsidR="00E35ACB" w:rsidDel="00B4104F">
          <w:rPr>
            <w:color w:val="0E101A"/>
          </w:rPr>
          <w:delText>H</w:delText>
        </w:r>
      </w:del>
      <w:r w:rsidR="00E35ACB">
        <w:rPr>
          <w:color w:val="0E101A"/>
        </w:rPr>
        <w:t>aving said that, I like</w:t>
      </w:r>
      <w:ins w:id="246" w:author="Thayna Des" w:date="2022-04-04T00:35:00Z">
        <w:r>
          <w:rPr>
            <w:color w:val="0E101A"/>
          </w:rPr>
          <w:t>d</w:t>
        </w:r>
      </w:ins>
      <w:r w:rsidR="00E35ACB">
        <w:rPr>
          <w:color w:val="0E101A"/>
        </w:rPr>
        <w:t xml:space="preserve"> the overall style of the book: clear, cheerful</w:t>
      </w:r>
      <w:ins w:id="247" w:author="Thayna Des" w:date="2022-04-04T00:36:00Z">
        <w:r w:rsidR="005972B0">
          <w:rPr>
            <w:color w:val="0E101A"/>
          </w:rPr>
          <w:t>,</w:t>
        </w:r>
      </w:ins>
      <w:del w:id="248" w:author="Thayna Des" w:date="2022-04-04T00:36:00Z">
        <w:r w:rsidR="00E35ACB" w:rsidDel="005972B0">
          <w:rPr>
            <w:color w:val="0E101A"/>
          </w:rPr>
          <w:delText xml:space="preserve"> and</w:delText>
        </w:r>
      </w:del>
      <w:r w:rsidR="00E35ACB">
        <w:rPr>
          <w:color w:val="0E101A"/>
        </w:rPr>
        <w:t xml:space="preserve"> sympathetic</w:t>
      </w:r>
      <w:ins w:id="249" w:author="Thayna Des" w:date="2022-04-04T00:36:00Z">
        <w:r w:rsidR="005972B0">
          <w:rPr>
            <w:color w:val="0E101A"/>
          </w:rPr>
          <w:t xml:space="preserve"> and welcoming to a diverse community of de</w:t>
        </w:r>
      </w:ins>
      <w:ins w:id="250" w:author="Thayna Des" w:date="2022-04-04T00:37:00Z">
        <w:r w:rsidR="005972B0">
          <w:rPr>
            <w:color w:val="0E101A"/>
          </w:rPr>
          <w:t>vs</w:t>
        </w:r>
      </w:ins>
      <w:del w:id="251" w:author="Thayna Des" w:date="2022-04-04T00:36:00Z">
        <w:r w:rsidR="00E35ACB" w:rsidDel="005972B0">
          <w:rPr>
            <w:color w:val="0E101A"/>
          </w:rPr>
          <w:delText xml:space="preserve">. Bearing in mind that the community of developers is far from being uniform and the authors did a very good job of accommodating this highly diverse crowd. </w:delText>
        </w:r>
      </w:del>
    </w:p>
    <w:p w14:paraId="7CADD0B8" w14:textId="77777777" w:rsidR="007B3EBB" w:rsidRDefault="007B3EBB">
      <w:pPr>
        <w:ind w:right="0"/>
        <w:rPr>
          <w:color w:val="0E101A"/>
        </w:rPr>
      </w:pPr>
    </w:p>
    <w:p w14:paraId="332D21B3" w14:textId="0934199D" w:rsidR="007B3EBB" w:rsidRDefault="005972B0">
      <w:pPr>
        <w:ind w:right="0"/>
        <w:rPr>
          <w:color w:val="0E101A"/>
        </w:rPr>
      </w:pPr>
      <w:ins w:id="252" w:author="Thayna Des" w:date="2022-04-04T00:37:00Z">
        <w:r>
          <w:rPr>
            <w:color w:val="0E101A"/>
          </w:rPr>
          <w:t>I noticed the lack of</w:t>
        </w:r>
      </w:ins>
      <w:del w:id="253" w:author="Thayna Des" w:date="2022-04-04T00:37:00Z">
        <w:r w:rsidR="00E35ACB" w:rsidDel="005972B0">
          <w:rPr>
            <w:color w:val="0E101A"/>
          </w:rPr>
          <w:delText>Authors take a position to avoid any references on</w:delText>
        </w:r>
      </w:del>
      <w:r w:rsidR="00E35ACB">
        <w:rPr>
          <w:color w:val="0E101A"/>
        </w:rPr>
        <w:t xml:space="preserve"> software </w:t>
      </w:r>
      <w:ins w:id="254" w:author="Thayna Des" w:date="2022-04-04T00:37:00Z">
        <w:r>
          <w:rPr>
            <w:color w:val="0E101A"/>
          </w:rPr>
          <w:t>references</w:t>
        </w:r>
      </w:ins>
      <w:del w:id="255" w:author="Thayna Des" w:date="2022-04-04T00:37:00Z">
        <w:r w:rsidR="00E35ACB" w:rsidDel="005972B0">
          <w:rPr>
            <w:color w:val="0E101A"/>
          </w:rPr>
          <w:delText>to use</w:delText>
        </w:r>
      </w:del>
      <w:ins w:id="256" w:author="Thayna Des" w:date="2022-04-04T00:37:00Z">
        <w:r>
          <w:rPr>
            <w:color w:val="0E101A"/>
          </w:rPr>
          <w:t xml:space="preserve">, which </w:t>
        </w:r>
      </w:ins>
      <w:del w:id="257" w:author="Thayna Des" w:date="2022-04-04T00:37:00Z">
        <w:r w:rsidR="00E35ACB" w:rsidDel="005972B0">
          <w:rPr>
            <w:color w:val="0E101A"/>
          </w:rPr>
          <w:delText xml:space="preserve">. This </w:delText>
        </w:r>
      </w:del>
      <w:r w:rsidR="00E35ACB">
        <w:rPr>
          <w:color w:val="0E101A"/>
        </w:rPr>
        <w:t xml:space="preserve">seems to be a wise approach </w:t>
      </w:r>
      <w:ins w:id="258" w:author="Thayna Des" w:date="2022-04-04T00:38:00Z">
        <w:r>
          <w:rPr>
            <w:color w:val="0E101A"/>
          </w:rPr>
          <w:t>when</w:t>
        </w:r>
      </w:ins>
      <w:ins w:id="259" w:author="Thayna Des" w:date="2022-04-04T00:39:00Z">
        <w:r>
          <w:rPr>
            <w:color w:val="0E101A"/>
          </w:rPr>
          <w:t xml:space="preserve"> taking into account</w:t>
        </w:r>
      </w:ins>
      <w:ins w:id="260" w:author="Thayna Des" w:date="2022-04-04T00:38:00Z">
        <w:r>
          <w:rPr>
            <w:color w:val="0E101A"/>
          </w:rPr>
          <w:t xml:space="preserve"> one </w:t>
        </w:r>
      </w:ins>
      <w:ins w:id="261" w:author="Thayna Des" w:date="2022-04-04T00:39:00Z">
        <w:r>
          <w:rPr>
            <w:color w:val="0E101A"/>
          </w:rPr>
          <w:t>of</w:t>
        </w:r>
      </w:ins>
      <w:ins w:id="262" w:author="Thayna Des" w:date="2022-04-04T00:38:00Z">
        <w:r>
          <w:rPr>
            <w:color w:val="0E101A"/>
          </w:rPr>
          <w:t xml:space="preserve"> the lessons shared</w:t>
        </w:r>
      </w:ins>
      <w:ins w:id="263" w:author="Thayna Des" w:date="2022-04-04T00:39:00Z">
        <w:r>
          <w:rPr>
            <w:color w:val="0E101A"/>
          </w:rPr>
          <w:t xml:space="preserve"> in the publication</w:t>
        </w:r>
      </w:ins>
      <w:ins w:id="264" w:author="Thayna Des" w:date="2022-04-04T00:38:00Z">
        <w:r>
          <w:rPr>
            <w:color w:val="0E101A"/>
          </w:rPr>
          <w:t xml:space="preserve">, the importance of </w:t>
        </w:r>
        <w:r>
          <w:rPr>
            <w:color w:val="0E101A"/>
          </w:rPr>
          <w:lastRenderedPageBreak/>
          <w:t>keeping the content as fresh as possible</w:t>
        </w:r>
      </w:ins>
      <w:ins w:id="265" w:author="Thayna Des" w:date="2022-04-04T00:40:00Z">
        <w:r>
          <w:rPr>
            <w:color w:val="0E101A"/>
          </w:rPr>
          <w:t xml:space="preserve">, and </w:t>
        </w:r>
      </w:ins>
      <w:del w:id="266" w:author="Thayna Des" w:date="2022-04-04T00:38:00Z">
        <w:r w:rsidR="00E35ACB" w:rsidDel="005972B0">
          <w:rPr>
            <w:color w:val="0E101A"/>
          </w:rPr>
          <w:delText xml:space="preserve">as there is no shortage of products on the market. </w:delText>
        </w:r>
      </w:del>
      <w:ins w:id="267" w:author="Thayna Des" w:date="2022-04-04T00:40:00Z">
        <w:r>
          <w:rPr>
            <w:color w:val="0E101A"/>
          </w:rPr>
          <w:t>c</w:t>
        </w:r>
      </w:ins>
      <w:del w:id="268" w:author="Thayna Des" w:date="2022-04-04T00:40:00Z">
        <w:r w:rsidR="00E35ACB" w:rsidDel="005972B0">
          <w:rPr>
            <w:color w:val="0E101A"/>
          </w:rPr>
          <w:delText>C</w:delText>
        </w:r>
      </w:del>
      <w:r w:rsidR="00E35ACB">
        <w:rPr>
          <w:color w:val="0E101A"/>
        </w:rPr>
        <w:t xml:space="preserve">onsidering the variety of products available and the speed with which they go obsolete, this is </w:t>
      </w:r>
      <w:ins w:id="269" w:author="Thayna Des" w:date="2022-04-04T00:40:00Z">
        <w:r>
          <w:rPr>
            <w:color w:val="0E101A"/>
          </w:rPr>
          <w:t>a very</w:t>
        </w:r>
      </w:ins>
      <w:del w:id="270" w:author="Thayna Des" w:date="2022-04-04T00:40:00Z">
        <w:r w:rsidR="00E35ACB" w:rsidDel="005972B0">
          <w:rPr>
            <w:color w:val="0E101A"/>
          </w:rPr>
          <w:delText xml:space="preserve">the most </w:delText>
        </w:r>
      </w:del>
      <w:r w:rsidR="00E35ACB">
        <w:rPr>
          <w:color w:val="0E101A"/>
        </w:rPr>
        <w:t xml:space="preserve">rational approach. </w:t>
      </w:r>
    </w:p>
    <w:p w14:paraId="6572976F" w14:textId="47E08669" w:rsidR="007B3EBB" w:rsidRDefault="007B3EBB">
      <w:pPr>
        <w:ind w:right="0"/>
        <w:rPr>
          <w:ins w:id="271" w:author="Thayna Des" w:date="2022-04-04T00:43:00Z"/>
          <w:color w:val="0E101A"/>
        </w:rPr>
      </w:pPr>
    </w:p>
    <w:p w14:paraId="7AC41FA6" w14:textId="0B243FE2" w:rsidR="00690604" w:rsidRDefault="00690604" w:rsidP="00690604">
      <w:pPr>
        <w:ind w:right="0"/>
        <w:rPr>
          <w:ins w:id="272" w:author="Thayna Des" w:date="2022-04-04T00:43:00Z"/>
          <w:color w:val="0E101A"/>
        </w:rPr>
      </w:pPr>
      <w:ins w:id="273" w:author="Thayna Des" w:date="2022-04-04T00:43:00Z">
        <w:r>
          <w:rPr>
            <w:color w:val="0E101A"/>
          </w:rPr>
          <w:t>In my opinion, writing is difficult because you can</w:t>
        </w:r>
      </w:ins>
      <w:ins w:id="274" w:author="Thayna Des" w:date="2022-04-04T00:44:00Z">
        <w:r>
          <w:rPr>
            <w:color w:val="0E101A"/>
          </w:rPr>
          <w:t xml:space="preserve">’t always </w:t>
        </w:r>
      </w:ins>
      <w:ins w:id="275" w:author="Thayna Des" w:date="2022-04-04T00:43:00Z">
        <w:r>
          <w:rPr>
            <w:color w:val="0E101A"/>
          </w:rPr>
          <w:t>follow a prescription</w:t>
        </w:r>
      </w:ins>
      <w:ins w:id="276" w:author="Thayna Des" w:date="2022-04-04T00:44:00Z">
        <w:r>
          <w:rPr>
            <w:color w:val="0E101A"/>
          </w:rPr>
          <w:t xml:space="preserve">, and I would have appreciated </w:t>
        </w:r>
      </w:ins>
      <w:ins w:id="277" w:author="Thayna Des" w:date="2022-04-04T00:45:00Z">
        <w:r>
          <w:rPr>
            <w:color w:val="0E101A"/>
          </w:rPr>
          <w:t xml:space="preserve">if </w:t>
        </w:r>
      </w:ins>
      <w:ins w:id="278" w:author="Thayna Des" w:date="2022-04-04T00:43:00Z">
        <w:r>
          <w:rPr>
            <w:color w:val="0E101A"/>
          </w:rPr>
          <w:t xml:space="preserve">more resources </w:t>
        </w:r>
      </w:ins>
      <w:ins w:id="279" w:author="Thayna Des" w:date="2022-04-04T00:45:00Z">
        <w:r>
          <w:rPr>
            <w:color w:val="0E101A"/>
          </w:rPr>
          <w:t xml:space="preserve">about </w:t>
        </w:r>
      </w:ins>
      <w:ins w:id="280" w:author="Thayna Des" w:date="2022-04-04T00:43:00Z">
        <w:r>
          <w:rPr>
            <w:color w:val="0E101A"/>
          </w:rPr>
          <w:t>style and language</w:t>
        </w:r>
      </w:ins>
      <w:ins w:id="281" w:author="Thayna Des" w:date="2022-04-04T00:45:00Z">
        <w:r>
          <w:rPr>
            <w:color w:val="0E101A"/>
          </w:rPr>
          <w:t xml:space="preserve"> were available.</w:t>
        </w:r>
      </w:ins>
    </w:p>
    <w:p w14:paraId="0B913E11" w14:textId="77777777" w:rsidR="00690604" w:rsidRDefault="00690604">
      <w:pPr>
        <w:ind w:right="0"/>
        <w:rPr>
          <w:color w:val="0E101A"/>
        </w:rPr>
      </w:pPr>
    </w:p>
    <w:p w14:paraId="78285B22" w14:textId="26303237" w:rsidR="007B3EBB" w:rsidRDefault="00E35ACB">
      <w:pPr>
        <w:ind w:right="0"/>
        <w:rPr>
          <w:color w:val="0E101A"/>
        </w:rPr>
      </w:pPr>
      <w:r>
        <w:rPr>
          <w:color w:val="0E101A"/>
        </w:rPr>
        <w:t xml:space="preserve">Overall, I </w:t>
      </w:r>
      <w:commentRangeStart w:id="282"/>
      <w:r>
        <w:rPr>
          <w:color w:val="0E101A"/>
        </w:rPr>
        <w:t xml:space="preserve">think that </w:t>
      </w:r>
      <w:del w:id="283" w:author="Thayna Des" w:date="2022-04-04T00:45:00Z">
        <w:r w:rsidDel="00690604">
          <w:rPr>
            <w:color w:val="0E101A"/>
          </w:rPr>
          <w:delText>any</w:delText>
        </w:r>
      </w:del>
      <w:r>
        <w:rPr>
          <w:color w:val="0E101A"/>
        </w:rPr>
        <w:t xml:space="preserve"> development team</w:t>
      </w:r>
      <w:ins w:id="284" w:author="Thayna Des" w:date="2022-04-04T00:45:00Z">
        <w:r w:rsidR="00690604">
          <w:rPr>
            <w:color w:val="0E101A"/>
          </w:rPr>
          <w:t>s</w:t>
        </w:r>
      </w:ins>
      <w:r>
        <w:rPr>
          <w:color w:val="0E101A"/>
        </w:rPr>
        <w:t xml:space="preserve"> </w:t>
      </w:r>
      <w:ins w:id="285" w:author="Thayna Des" w:date="2022-04-04T00:40:00Z">
        <w:r w:rsidR="00690604">
          <w:rPr>
            <w:color w:val="0E101A"/>
          </w:rPr>
          <w:t>facing</w:t>
        </w:r>
      </w:ins>
      <w:del w:id="286" w:author="Thayna Des" w:date="2022-04-04T00:40:00Z">
        <w:r w:rsidDel="00690604">
          <w:rPr>
            <w:color w:val="0E101A"/>
          </w:rPr>
          <w:delText xml:space="preserve">looking at </w:delText>
        </w:r>
      </w:del>
      <w:r>
        <w:rPr>
          <w:color w:val="0E101A"/>
        </w:rPr>
        <w:t xml:space="preserve">the prospect of creating their own documentation should read this book. It is full of valuable advice and exemplifies the very style in which the documents should be written: clear and concise. The book might </w:t>
      </w:r>
      <w:ins w:id="287" w:author="Thayna Des" w:date="2022-04-04T00:41:00Z">
        <w:r w:rsidR="00690604">
          <w:rPr>
            <w:color w:val="0E101A"/>
          </w:rPr>
          <w:t>help you to</w:t>
        </w:r>
      </w:ins>
      <w:del w:id="288" w:author="Thayna Des" w:date="2022-04-04T00:41:00Z">
        <w:r w:rsidDel="00690604">
          <w:rPr>
            <w:color w:val="0E101A"/>
          </w:rPr>
          <w:delText xml:space="preserve">answer many questions and </w:delText>
        </w:r>
      </w:del>
      <w:r>
        <w:rPr>
          <w:color w:val="0E101A"/>
        </w:rPr>
        <w:t>overcome</w:t>
      </w:r>
      <w:del w:id="289" w:author="Thayna Des" w:date="2022-04-04T00:41:00Z">
        <w:r w:rsidDel="00690604">
          <w:rPr>
            <w:color w:val="0E101A"/>
          </w:rPr>
          <w:delText xml:space="preserve"> many</w:delText>
        </w:r>
      </w:del>
      <w:r>
        <w:rPr>
          <w:color w:val="0E101A"/>
        </w:rPr>
        <w:t xml:space="preserve"> hurdles on the way to creating documentation.</w:t>
      </w:r>
      <w:commentRangeEnd w:id="282"/>
      <w:r w:rsidR="00514F3B">
        <w:rPr>
          <w:rStyle w:val="CommentReference"/>
        </w:rPr>
        <w:commentReference w:id="282"/>
      </w:r>
    </w:p>
    <w:p w14:paraId="3F3D1113" w14:textId="77777777" w:rsidR="007B3EBB" w:rsidRDefault="007B3EBB">
      <w:pPr>
        <w:ind w:right="0"/>
        <w:rPr>
          <w:color w:val="0E101A"/>
        </w:rPr>
      </w:pPr>
    </w:p>
    <w:p w14:paraId="24C4EB22" w14:textId="77777777" w:rsidR="007B3EBB" w:rsidRDefault="007B3EBB"/>
    <w:p w14:paraId="317D3A0A" w14:textId="77777777" w:rsidR="007B3EBB" w:rsidRDefault="007B3EBB">
      <w:pPr>
        <w:jc w:val="left"/>
      </w:pPr>
    </w:p>
    <w:sectPr w:rsidR="007B3EBB">
      <w:footerReference w:type="default" r:id="rId11"/>
      <w:pgSz w:w="11909" w:h="16834"/>
      <w:pgMar w:top="1133" w:right="1440" w:bottom="1231"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Thayna Des" w:date="2022-04-03T23:40:00Z" w:initials="TD">
    <w:p w14:paraId="6358D787" w14:textId="6EEF8EA1" w:rsidR="00810BDE" w:rsidRDefault="00810BDE">
      <w:pPr>
        <w:pStyle w:val="CommentText"/>
      </w:pPr>
      <w:r>
        <w:rPr>
          <w:rStyle w:val="CommentReference"/>
        </w:rPr>
        <w:annotationRef/>
      </w:r>
      <w:r>
        <w:t>What are those stages? You can mention each in bullet points</w:t>
      </w:r>
    </w:p>
    <w:p w14:paraId="026CE0A3" w14:textId="113CC4DC" w:rsidR="00810BDE" w:rsidRDefault="00810BDE">
      <w:pPr>
        <w:pStyle w:val="CommentText"/>
      </w:pPr>
    </w:p>
  </w:comment>
  <w:comment w:id="69" w:author="Thayna Des" w:date="2022-04-03T23:48:00Z" w:initials="TD">
    <w:p w14:paraId="53392C7C" w14:textId="7AA09C7E" w:rsidR="00AD49DC" w:rsidRDefault="00AD49DC">
      <w:pPr>
        <w:pStyle w:val="CommentText"/>
      </w:pPr>
      <w:r>
        <w:rPr>
          <w:rStyle w:val="CommentReference"/>
        </w:rPr>
        <w:annotationRef/>
      </w:r>
      <w:r>
        <w:t>This is confusing because you say first that there are similarities to coding and writing and then say the opposite – is this a difference between yours and the author’s opinion? Can you provide more details?</w:t>
      </w:r>
    </w:p>
  </w:comment>
  <w:comment w:id="70" w:author="Natalia Dowding" w:date="2022-04-14T12:02:00Z" w:initials="ND">
    <w:p w14:paraId="00FAF269" w14:textId="6CA875AD" w:rsidR="004B6BE3" w:rsidRDefault="004B6BE3">
      <w:pPr>
        <w:pStyle w:val="CommentText"/>
      </w:pPr>
      <w:r>
        <w:rPr>
          <w:rStyle w:val="CommentReference"/>
        </w:rPr>
        <w:annotationRef/>
      </w:r>
      <w:r w:rsidR="002D264F">
        <w:t xml:space="preserve">Yes, I agree. Similarities in procedures, but not in the nature of work. </w:t>
      </w:r>
    </w:p>
  </w:comment>
  <w:comment w:id="71" w:author="Natalia Dowding" w:date="2022-04-14T12:02:00Z" w:initials="ND">
    <w:p w14:paraId="15B760F1" w14:textId="370EB107" w:rsidR="002D264F" w:rsidRDefault="002D264F">
      <w:pPr>
        <w:pStyle w:val="CommentText"/>
      </w:pPr>
      <w:r>
        <w:rPr>
          <w:rStyle w:val="CommentReference"/>
        </w:rPr>
        <w:annotationRef/>
      </w:r>
    </w:p>
  </w:comment>
  <w:comment w:id="98" w:author="Thayna Des" w:date="2022-04-03T23:53:00Z" w:initials="TD">
    <w:p w14:paraId="28870ADA" w14:textId="5F17E7AE" w:rsidR="009C0FFF" w:rsidRDefault="009C0FFF">
      <w:pPr>
        <w:pStyle w:val="CommentText"/>
      </w:pPr>
      <w:r>
        <w:rPr>
          <w:rStyle w:val="CommentReference"/>
        </w:rPr>
        <w:annotationRef/>
      </w:r>
      <w:r>
        <w:t>Which ones? You can add bullet points</w:t>
      </w:r>
    </w:p>
  </w:comment>
  <w:comment w:id="100" w:author="Thayna Des" w:date="2022-04-03T23:56:00Z" w:initials="TD">
    <w:p w14:paraId="60F0FA94" w14:textId="0762A8EB" w:rsidR="00904BAD" w:rsidRDefault="00904BAD">
      <w:pPr>
        <w:pStyle w:val="CommentText"/>
      </w:pPr>
      <w:r>
        <w:rPr>
          <w:rStyle w:val="CommentReference"/>
        </w:rPr>
        <w:annotationRef/>
      </w:r>
      <w:r>
        <w:t>Maye add an image of the glossary so readers can understand what each chapter entails</w:t>
      </w:r>
    </w:p>
  </w:comment>
  <w:comment w:id="115" w:author="Thayna Des" w:date="2022-04-04T00:01:00Z" w:initials="TD">
    <w:p w14:paraId="1AFCF23C" w14:textId="30E75E29" w:rsidR="000611D9" w:rsidRDefault="000611D9">
      <w:pPr>
        <w:pStyle w:val="CommentText"/>
      </w:pPr>
      <w:r>
        <w:rPr>
          <w:rStyle w:val="CommentReference"/>
        </w:rPr>
        <w:annotationRef/>
      </w:r>
      <w:r>
        <w:t>There is room to add much more here; for example a table with each type of content.</w:t>
      </w:r>
    </w:p>
  </w:comment>
  <w:comment w:id="137" w:author="Thayna Des" w:date="2022-04-04T00:10:00Z" w:initials="TD">
    <w:p w14:paraId="443A9053" w14:textId="52EEB14A" w:rsidR="00445B64" w:rsidRDefault="00445B64">
      <w:pPr>
        <w:pStyle w:val="CommentText"/>
      </w:pPr>
      <w:r>
        <w:rPr>
          <w:rStyle w:val="CommentReference"/>
        </w:rPr>
        <w:annotationRef/>
      </w:r>
      <w:r>
        <w:t>Hope this can be more clear after you added more about those examples in the previous page</w:t>
      </w:r>
      <w:r w:rsidR="00193A23">
        <w:t>…I like the ‘comparison between editing and testing, for example’</w:t>
      </w:r>
    </w:p>
  </w:comment>
  <w:comment w:id="139" w:author="Thayna Des" w:date="2022-04-04T00:11:00Z" w:initials="TD">
    <w:p w14:paraId="114E7DB5" w14:textId="600158E0" w:rsidR="00193A23" w:rsidRDefault="00193A23">
      <w:pPr>
        <w:pStyle w:val="CommentText"/>
      </w:pPr>
      <w:r>
        <w:rPr>
          <w:rStyle w:val="CommentReference"/>
        </w:rPr>
        <w:annotationRef/>
      </w:r>
      <w:r>
        <w:t>Which ones? Again, bullet points</w:t>
      </w:r>
    </w:p>
  </w:comment>
  <w:comment w:id="143" w:author="Thayna Des" w:date="2022-04-04T00:42:00Z" w:initials="TD">
    <w:p w14:paraId="4CF6A151" w14:textId="1AF8F0CF" w:rsidR="00690604" w:rsidRDefault="00690604">
      <w:pPr>
        <w:pStyle w:val="CommentText"/>
      </w:pPr>
      <w:r>
        <w:rPr>
          <w:rStyle w:val="CommentReference"/>
        </w:rPr>
        <w:annotationRef/>
      </w:r>
      <w:r>
        <w:t>Removing from here and adding to the end as regards your personal views</w:t>
      </w:r>
    </w:p>
  </w:comment>
  <w:comment w:id="148" w:author="Thayna Des" w:date="2022-04-04T00:18:00Z" w:initials="TD">
    <w:p w14:paraId="13A66B7B" w14:textId="3FC9E94E" w:rsidR="00273B24" w:rsidRDefault="00273B24">
      <w:pPr>
        <w:pStyle w:val="CommentText"/>
      </w:pPr>
      <w:r>
        <w:rPr>
          <w:rStyle w:val="CommentReference"/>
        </w:rPr>
        <w:annotationRef/>
      </w:r>
      <w:r>
        <w:t>Does the book have an example of something visual that is following their strategy of structure and aesthetics?</w:t>
      </w:r>
    </w:p>
  </w:comment>
  <w:comment w:id="178" w:author="Thayna Des" w:date="2022-04-04T00:18:00Z" w:initials="TD">
    <w:p w14:paraId="45D69C8C" w14:textId="4760C98E" w:rsidR="00273B24" w:rsidRDefault="00273B24">
      <w:pPr>
        <w:pStyle w:val="CommentText"/>
      </w:pPr>
      <w:r>
        <w:rPr>
          <w:rStyle w:val="CommentReference"/>
        </w:rPr>
        <w:annotationRef/>
      </w:r>
      <w:r>
        <w:t>Which ones? Bullet points</w:t>
      </w:r>
    </w:p>
  </w:comment>
  <w:comment w:id="179" w:author="Thayna Des" w:date="2022-04-04T00:20:00Z" w:initials="TD">
    <w:p w14:paraId="2732A447" w14:textId="3886F0C2" w:rsidR="00273B24" w:rsidRDefault="00273B24">
      <w:pPr>
        <w:pStyle w:val="CommentText"/>
      </w:pPr>
      <w:r>
        <w:rPr>
          <w:rStyle w:val="CommentReference"/>
        </w:rPr>
        <w:annotationRef/>
      </w:r>
      <w:r>
        <w:t>Does this regard a chapter dedicated to publication? We should add a new header if that is the case.</w:t>
      </w:r>
      <w:r w:rsidR="00D6638D">
        <w:t xml:space="preserve"> What are the tips laid out in a clear and succinct way? We need to make sure the reader understands what the book is about</w:t>
      </w:r>
    </w:p>
  </w:comment>
  <w:comment w:id="185" w:author="Thayna Des" w:date="2022-04-04T00:21:00Z" w:initials="TD">
    <w:p w14:paraId="5C44D6C3" w14:textId="0190B0A4" w:rsidR="00D6638D" w:rsidRDefault="00D6638D">
      <w:pPr>
        <w:pStyle w:val="CommentText"/>
      </w:pPr>
      <w:r>
        <w:rPr>
          <w:rStyle w:val="CommentReference"/>
        </w:rPr>
        <w:annotationRef/>
      </w:r>
      <w:r>
        <w:t>So everything you talked about so far was part of the 1</w:t>
      </w:r>
      <w:r w:rsidRPr="00D6638D">
        <w:rPr>
          <w:vertAlign w:val="superscript"/>
        </w:rPr>
        <w:t>st</w:t>
      </w:r>
      <w:r>
        <w:t xml:space="preserve"> part of the book?</w:t>
      </w:r>
    </w:p>
  </w:comment>
  <w:comment w:id="192" w:author="Thayna Des" w:date="2022-04-04T00:30:00Z" w:initials="TD">
    <w:p w14:paraId="4CB63B10" w14:textId="3CD23849" w:rsidR="00D46700" w:rsidRDefault="00D46700">
      <w:pPr>
        <w:pStyle w:val="CommentText"/>
      </w:pPr>
      <w:r>
        <w:rPr>
          <w:rStyle w:val="CommentReference"/>
        </w:rPr>
        <w:annotationRef/>
      </w:r>
      <w:r>
        <w:t>Which?</w:t>
      </w:r>
    </w:p>
  </w:comment>
  <w:comment w:id="186" w:author="Thayna Des" w:date="2022-04-04T00:26:00Z" w:initials="TD">
    <w:p w14:paraId="25B3F8E6" w14:textId="77777777" w:rsidR="00D46700" w:rsidRDefault="00D46700" w:rsidP="00D46700">
      <w:pPr>
        <w:pStyle w:val="CommentText"/>
      </w:pPr>
      <w:r>
        <w:rPr>
          <w:rStyle w:val="CommentReference"/>
        </w:rPr>
        <w:annotationRef/>
      </w:r>
      <w:r>
        <w:t>Removing from here and adding to the previous header that talks about maintenance</w:t>
      </w:r>
    </w:p>
  </w:comment>
  <w:comment w:id="201" w:author="Thayna Des" w:date="2022-04-04T00:23:00Z" w:initials="TD">
    <w:p w14:paraId="671D1E81" w14:textId="00A2A31E" w:rsidR="00D6638D" w:rsidRDefault="00D6638D">
      <w:pPr>
        <w:pStyle w:val="CommentText"/>
      </w:pPr>
      <w:r>
        <w:rPr>
          <w:rStyle w:val="CommentReference"/>
        </w:rPr>
        <w:annotationRef/>
      </w:r>
      <w:r>
        <w:t>Which ones?</w:t>
      </w:r>
    </w:p>
  </w:comment>
  <w:comment w:id="202" w:author="Thayna Des" w:date="2022-04-04T00:23:00Z" w:initials="TD">
    <w:p w14:paraId="69CB5997" w14:textId="09B78284" w:rsidR="00D6638D" w:rsidRDefault="00D6638D">
      <w:pPr>
        <w:pStyle w:val="CommentText"/>
      </w:pPr>
      <w:r>
        <w:rPr>
          <w:rStyle w:val="CommentReference"/>
        </w:rPr>
        <w:annotationRef/>
      </w:r>
      <w:r>
        <w:t>Which ones?</w:t>
      </w:r>
    </w:p>
  </w:comment>
  <w:comment w:id="222" w:author="Thayna Des" w:date="2022-04-04T00:26:00Z" w:initials="TD">
    <w:p w14:paraId="4177CCF2" w14:textId="269A81F0" w:rsidR="00D46700" w:rsidRDefault="00D46700">
      <w:pPr>
        <w:pStyle w:val="CommentText"/>
      </w:pPr>
      <w:r>
        <w:rPr>
          <w:rStyle w:val="CommentReference"/>
        </w:rPr>
        <w:annotationRef/>
      </w:r>
      <w:r>
        <w:t>How?</w:t>
      </w:r>
    </w:p>
  </w:comment>
  <w:comment w:id="224" w:author="Thayna Des" w:date="2022-04-04T00:26:00Z" w:initials="TD">
    <w:p w14:paraId="578DF3BE" w14:textId="31731E7F" w:rsidR="00D46700" w:rsidRDefault="00D46700">
      <w:pPr>
        <w:pStyle w:val="CommentText"/>
      </w:pPr>
      <w:r>
        <w:rPr>
          <w:rStyle w:val="CommentReference"/>
        </w:rPr>
        <w:annotationRef/>
      </w:r>
      <w:r>
        <w:t>Removing from here and adding to the previous header that talks about maintenance</w:t>
      </w:r>
    </w:p>
  </w:comment>
  <w:comment w:id="240" w:author="Thayna Des" w:date="2022-04-04T00:33:00Z" w:initials="TD">
    <w:p w14:paraId="56B8CE98" w14:textId="395EBB19" w:rsidR="00B4104F" w:rsidRDefault="00B4104F">
      <w:pPr>
        <w:pStyle w:val="CommentText"/>
      </w:pPr>
      <w:r>
        <w:rPr>
          <w:rStyle w:val="CommentReference"/>
        </w:rPr>
        <w:annotationRef/>
      </w:r>
      <w:r>
        <w:t>repetitive</w:t>
      </w:r>
    </w:p>
  </w:comment>
  <w:comment w:id="282" w:author="Thayna Des" w:date="2022-04-04T00:45:00Z" w:initials="TD">
    <w:p w14:paraId="42756440" w14:textId="6A50048D" w:rsidR="00514F3B" w:rsidRDefault="00514F3B">
      <w:pPr>
        <w:pStyle w:val="CommentText"/>
      </w:pPr>
      <w:r>
        <w:rPr>
          <w:rStyle w:val="CommentReference"/>
        </w:rPr>
        <w:annotationRef/>
      </w:r>
      <w:r>
        <w:t xml:space="preserve">The end does not make so much sense because I can see you are left disappointed by the book. You can totally say it is not your cup of tea but can perhaps help others that need </w:t>
      </w:r>
      <w:r w:rsidR="00E410E2">
        <w:t xml:space="preserve">a </w:t>
      </w:r>
      <w:r>
        <w:t xml:space="preserve">more basic advice </w:t>
      </w:r>
      <w:r w:rsidR="00E410E2">
        <w:t>aimed at</w:t>
      </w:r>
      <w:r>
        <w:t xml:space="preserve"> beginners…</w:t>
      </w:r>
      <w:r w:rsidR="00FF31A6">
        <w:t>your point of view as an engineer would also be appreciated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6CE0A3" w15:done="0"/>
  <w15:commentEx w15:paraId="53392C7C" w15:done="0"/>
  <w15:commentEx w15:paraId="00FAF269" w15:paraIdParent="53392C7C" w15:done="0"/>
  <w15:commentEx w15:paraId="15B760F1" w15:paraIdParent="53392C7C" w15:done="0"/>
  <w15:commentEx w15:paraId="28870ADA" w15:done="0"/>
  <w15:commentEx w15:paraId="60F0FA94" w15:done="0"/>
  <w15:commentEx w15:paraId="1AFCF23C" w15:done="0"/>
  <w15:commentEx w15:paraId="443A9053" w15:done="0"/>
  <w15:commentEx w15:paraId="114E7DB5" w15:done="0"/>
  <w15:commentEx w15:paraId="4CF6A151" w15:done="0"/>
  <w15:commentEx w15:paraId="13A66B7B" w15:done="0"/>
  <w15:commentEx w15:paraId="45D69C8C" w15:done="0"/>
  <w15:commentEx w15:paraId="2732A447" w15:done="0"/>
  <w15:commentEx w15:paraId="5C44D6C3" w15:done="1"/>
  <w15:commentEx w15:paraId="4CB63B10" w15:done="0"/>
  <w15:commentEx w15:paraId="25B3F8E6" w15:done="1"/>
  <w15:commentEx w15:paraId="671D1E81" w15:done="0"/>
  <w15:commentEx w15:paraId="69CB5997" w15:done="0"/>
  <w15:commentEx w15:paraId="4177CCF2" w15:done="0"/>
  <w15:commentEx w15:paraId="578DF3BE" w15:done="0"/>
  <w15:commentEx w15:paraId="56B8CE98" w15:done="0"/>
  <w15:commentEx w15:paraId="42756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AF01" w16cex:dateUtc="2022-04-03T22:40:00Z"/>
  <w16cex:commentExtensible w16cex:durableId="25F4B0D3" w16cex:dateUtc="2022-04-03T22:48:00Z"/>
  <w16cex:commentExtensible w16cex:durableId="26028BBA" w16cex:dateUtc="2022-04-14T11:02:00Z"/>
  <w16cex:commentExtensible w16cex:durableId="26028BD9" w16cex:dateUtc="2022-04-14T11:02:00Z"/>
  <w16cex:commentExtensible w16cex:durableId="25F4B1E7" w16cex:dateUtc="2022-04-03T22:53:00Z"/>
  <w16cex:commentExtensible w16cex:durableId="25F4B2A5" w16cex:dateUtc="2022-04-03T22:56:00Z"/>
  <w16cex:commentExtensible w16cex:durableId="25F4B3D6" w16cex:dateUtc="2022-04-03T23:01:00Z"/>
  <w16cex:commentExtensible w16cex:durableId="25F4B5E1" w16cex:dateUtc="2022-04-03T23:10:00Z"/>
  <w16cex:commentExtensible w16cex:durableId="25F4B622" w16cex:dateUtc="2022-04-03T23:11:00Z"/>
  <w16cex:commentExtensible w16cex:durableId="25F4BD78" w16cex:dateUtc="2022-04-03T23:42:00Z"/>
  <w16cex:commentExtensible w16cex:durableId="25F4B7E3" w16cex:dateUtc="2022-04-03T23:18:00Z"/>
  <w16cex:commentExtensible w16cex:durableId="25F4B7CB" w16cex:dateUtc="2022-04-03T23:18:00Z"/>
  <w16cex:commentExtensible w16cex:durableId="25F4B837" w16cex:dateUtc="2022-04-03T23:20:00Z"/>
  <w16cex:commentExtensible w16cex:durableId="25F4B874" w16cex:dateUtc="2022-04-03T23:21:00Z"/>
  <w16cex:commentExtensible w16cex:durableId="25F4BA9E" w16cex:dateUtc="2022-04-03T23:30:00Z"/>
  <w16cex:commentExtensible w16cex:durableId="25F4BA1E" w16cex:dateUtc="2022-04-03T23:26:00Z"/>
  <w16cex:commentExtensible w16cex:durableId="25F4B8E5" w16cex:dateUtc="2022-04-03T23:23:00Z"/>
  <w16cex:commentExtensible w16cex:durableId="25F4B8EE" w16cex:dateUtc="2022-04-03T23:23:00Z"/>
  <w16cex:commentExtensible w16cex:durableId="25F4B9B4" w16cex:dateUtc="2022-04-03T23:26:00Z"/>
  <w16cex:commentExtensible w16cex:durableId="25F4B9D3" w16cex:dateUtc="2022-04-03T23:26:00Z"/>
  <w16cex:commentExtensible w16cex:durableId="25F4BB59" w16cex:dateUtc="2022-04-03T23:33:00Z"/>
  <w16cex:commentExtensible w16cex:durableId="25F4BE35" w16cex:dateUtc="2022-04-03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6CE0A3" w16cid:durableId="25F4AF01"/>
  <w16cid:commentId w16cid:paraId="53392C7C" w16cid:durableId="25F4B0D3"/>
  <w16cid:commentId w16cid:paraId="00FAF269" w16cid:durableId="26028BBA"/>
  <w16cid:commentId w16cid:paraId="15B760F1" w16cid:durableId="26028BD9"/>
  <w16cid:commentId w16cid:paraId="28870ADA" w16cid:durableId="25F4B1E7"/>
  <w16cid:commentId w16cid:paraId="60F0FA94" w16cid:durableId="25F4B2A5"/>
  <w16cid:commentId w16cid:paraId="1AFCF23C" w16cid:durableId="25F4B3D6"/>
  <w16cid:commentId w16cid:paraId="443A9053" w16cid:durableId="25F4B5E1"/>
  <w16cid:commentId w16cid:paraId="114E7DB5" w16cid:durableId="25F4B622"/>
  <w16cid:commentId w16cid:paraId="4CF6A151" w16cid:durableId="25F4BD78"/>
  <w16cid:commentId w16cid:paraId="13A66B7B" w16cid:durableId="25F4B7E3"/>
  <w16cid:commentId w16cid:paraId="45D69C8C" w16cid:durableId="25F4B7CB"/>
  <w16cid:commentId w16cid:paraId="2732A447" w16cid:durableId="25F4B837"/>
  <w16cid:commentId w16cid:paraId="5C44D6C3" w16cid:durableId="25F4B874"/>
  <w16cid:commentId w16cid:paraId="4CB63B10" w16cid:durableId="25F4BA9E"/>
  <w16cid:commentId w16cid:paraId="25B3F8E6" w16cid:durableId="25F4BA1E"/>
  <w16cid:commentId w16cid:paraId="671D1E81" w16cid:durableId="25F4B8E5"/>
  <w16cid:commentId w16cid:paraId="69CB5997" w16cid:durableId="25F4B8EE"/>
  <w16cid:commentId w16cid:paraId="4177CCF2" w16cid:durableId="25F4B9B4"/>
  <w16cid:commentId w16cid:paraId="578DF3BE" w16cid:durableId="25F4B9D3"/>
  <w16cid:commentId w16cid:paraId="56B8CE98" w16cid:durableId="25F4BB59"/>
  <w16cid:commentId w16cid:paraId="42756440" w16cid:durableId="25F4BE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7E5E" w14:textId="77777777" w:rsidR="00B808BA" w:rsidRDefault="00B808BA">
      <w:pPr>
        <w:spacing w:line="240" w:lineRule="auto"/>
      </w:pPr>
      <w:r>
        <w:separator/>
      </w:r>
    </w:p>
  </w:endnote>
  <w:endnote w:type="continuationSeparator" w:id="0">
    <w:p w14:paraId="20F4594D" w14:textId="77777777" w:rsidR="00B808BA" w:rsidRDefault="00B80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altName w:val="Nunito"/>
    <w:charset w:val="00"/>
    <w:family w:val="auto"/>
    <w:pitch w:val="variable"/>
    <w:sig w:usb0="A00002FF" w:usb1="5000204B" w:usb2="00000000" w:usb3="00000000" w:csb0="00000197" w:csb1="00000000"/>
  </w:font>
  <w:font w:name="Oswald">
    <w:charset w:val="00"/>
    <w:family w:val="auto"/>
    <w:pitch w:val="variable"/>
    <w:sig w:usb0="2000020F" w:usb1="00000000" w:usb2="00000000" w:usb3="00000000" w:csb0="00000197" w:csb1="00000000"/>
  </w:font>
  <w:font w:name="Lora">
    <w:charset w:val="00"/>
    <w:family w:val="auto"/>
    <w:pitch w:val="variable"/>
    <w:sig w:usb0="A00002F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3AA6" w14:textId="77777777" w:rsidR="007B3EBB" w:rsidRDefault="00E35ACB">
    <w:pPr>
      <w:jc w:val="right"/>
    </w:pPr>
    <w:r>
      <w:fldChar w:fldCharType="begin"/>
    </w:r>
    <w:r>
      <w:instrText>PAGE</w:instrText>
    </w:r>
    <w:r>
      <w:fldChar w:fldCharType="separate"/>
    </w:r>
    <w:r w:rsidR="00DB222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DBFC" w14:textId="77777777" w:rsidR="00B808BA" w:rsidRDefault="00B808BA">
      <w:pPr>
        <w:spacing w:line="240" w:lineRule="auto"/>
      </w:pPr>
      <w:r>
        <w:separator/>
      </w:r>
    </w:p>
  </w:footnote>
  <w:footnote w:type="continuationSeparator" w:id="0">
    <w:p w14:paraId="38F3ED18" w14:textId="77777777" w:rsidR="00B808BA" w:rsidRDefault="00B808B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yna Des">
    <w15:presenceInfo w15:providerId="Windows Live" w15:userId="bdc40d104db13e42"/>
  </w15:person>
  <w15:person w15:author="Natalia Dowding">
    <w15:presenceInfo w15:providerId="Windows Live" w15:userId="8243ae98f46a5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EBB"/>
    <w:rsid w:val="000611D9"/>
    <w:rsid w:val="0011633F"/>
    <w:rsid w:val="00193A23"/>
    <w:rsid w:val="00273B24"/>
    <w:rsid w:val="002D264F"/>
    <w:rsid w:val="00421C6F"/>
    <w:rsid w:val="00445B64"/>
    <w:rsid w:val="004B6BE3"/>
    <w:rsid w:val="00514F3B"/>
    <w:rsid w:val="00584E21"/>
    <w:rsid w:val="005972B0"/>
    <w:rsid w:val="00690604"/>
    <w:rsid w:val="007B3EBB"/>
    <w:rsid w:val="00810BDE"/>
    <w:rsid w:val="00904BAD"/>
    <w:rsid w:val="00956419"/>
    <w:rsid w:val="009C0FFF"/>
    <w:rsid w:val="00AD49DC"/>
    <w:rsid w:val="00B4104F"/>
    <w:rsid w:val="00B808BA"/>
    <w:rsid w:val="00D4517E"/>
    <w:rsid w:val="00D46700"/>
    <w:rsid w:val="00D6638D"/>
    <w:rsid w:val="00DB2223"/>
    <w:rsid w:val="00E35ACB"/>
    <w:rsid w:val="00E410E2"/>
    <w:rsid w:val="00FF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AB9B"/>
  <w15:docId w15:val="{6FA01BF4-3DC5-458F-BC03-3A943704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34343"/>
        <w:sz w:val="24"/>
        <w:szCs w:val="24"/>
        <w:highlight w:val="white"/>
        <w:lang w:val="en-GB" w:eastAsia="en-GB" w:bidi="ar-SA"/>
      </w:rPr>
    </w:rPrDefault>
    <w:pPrDefault>
      <w:pPr>
        <w:spacing w:line="276" w:lineRule="auto"/>
        <w:ind w:right="-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Oswald" w:eastAsia="Oswald" w:hAnsi="Oswald" w:cs="Oswald"/>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Lora" w:eastAsia="Lora" w:hAnsi="Lora" w:cs="Lora"/>
      <w:b/>
      <w:sz w:val="30"/>
      <w:szCs w:val="3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Revision">
    <w:name w:val="Revision"/>
    <w:hidden/>
    <w:uiPriority w:val="99"/>
    <w:semiHidden/>
    <w:rsid w:val="00DB2223"/>
    <w:pPr>
      <w:spacing w:line="240" w:lineRule="auto"/>
      <w:ind w:right="0"/>
      <w:jc w:val="left"/>
    </w:pPr>
  </w:style>
  <w:style w:type="character" w:styleId="CommentReference">
    <w:name w:val="annotation reference"/>
    <w:basedOn w:val="DefaultParagraphFont"/>
    <w:uiPriority w:val="99"/>
    <w:semiHidden/>
    <w:unhideWhenUsed/>
    <w:rsid w:val="00810BDE"/>
    <w:rPr>
      <w:sz w:val="16"/>
      <w:szCs w:val="16"/>
    </w:rPr>
  </w:style>
  <w:style w:type="paragraph" w:styleId="CommentText">
    <w:name w:val="annotation text"/>
    <w:basedOn w:val="Normal"/>
    <w:link w:val="CommentTextChar"/>
    <w:uiPriority w:val="99"/>
    <w:semiHidden/>
    <w:unhideWhenUsed/>
    <w:rsid w:val="00810BDE"/>
    <w:pPr>
      <w:spacing w:line="240" w:lineRule="auto"/>
    </w:pPr>
    <w:rPr>
      <w:sz w:val="20"/>
      <w:szCs w:val="20"/>
    </w:rPr>
  </w:style>
  <w:style w:type="character" w:customStyle="1" w:styleId="CommentTextChar">
    <w:name w:val="Comment Text Char"/>
    <w:basedOn w:val="DefaultParagraphFont"/>
    <w:link w:val="CommentText"/>
    <w:uiPriority w:val="99"/>
    <w:semiHidden/>
    <w:rsid w:val="00810BDE"/>
    <w:rPr>
      <w:sz w:val="20"/>
      <w:szCs w:val="20"/>
    </w:rPr>
  </w:style>
  <w:style w:type="paragraph" w:styleId="CommentSubject">
    <w:name w:val="annotation subject"/>
    <w:basedOn w:val="CommentText"/>
    <w:next w:val="CommentText"/>
    <w:link w:val="CommentSubjectChar"/>
    <w:uiPriority w:val="99"/>
    <w:semiHidden/>
    <w:unhideWhenUsed/>
    <w:rsid w:val="00810BDE"/>
    <w:rPr>
      <w:b/>
      <w:bCs/>
    </w:rPr>
  </w:style>
  <w:style w:type="character" w:customStyle="1" w:styleId="CommentSubjectChar">
    <w:name w:val="Comment Subject Char"/>
    <w:basedOn w:val="CommentTextChar"/>
    <w:link w:val="CommentSubject"/>
    <w:uiPriority w:val="99"/>
    <w:semiHidden/>
    <w:rsid w:val="00810B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Natalia Dowding</cp:lastModifiedBy>
  <cp:revision>4</cp:revision>
  <dcterms:created xsi:type="dcterms:W3CDTF">2022-04-14T11:00:00Z</dcterms:created>
  <dcterms:modified xsi:type="dcterms:W3CDTF">2022-04-14T11:02:00Z</dcterms:modified>
</cp:coreProperties>
</file>